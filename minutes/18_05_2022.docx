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2022-05-18, 13:00 CET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https://meet.google.com/nsj-tbcy-yop</w:t>
        </w:r>
      </w:hyperlink>
      <w:r w:rsidDel="00000000" w:rsidR="00000000" w:rsidRPr="00000000">
        <w:rPr>
          <w:b w:val="1"/>
          <w:color w:val="ff0000"/>
          <w:sz w:val="24"/>
          <w:szCs w:val="24"/>
          <w:rtl w:val="0"/>
        </w:rPr>
        <w:t xml:space="preserve">  [check here for link updates if it doesn’t work]</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Latest Definitions: </w:t>
      </w:r>
      <w:r w:rsidDel="00000000" w:rsidR="00000000" w:rsidRPr="00000000">
        <w:rPr>
          <w:rtl w:val="0"/>
        </w:rPr>
        <w:t xml:space="preserve"> </w:t>
      </w:r>
      <w:hyperlink r:id="rId8">
        <w:r w:rsidDel="00000000" w:rsidR="00000000" w:rsidRPr="00000000">
          <w:rPr>
            <w:color w:val="1155cc"/>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Latest Paper (submitted to LDL-2022): </w:t>
      </w:r>
      <w:hyperlink r:id="rId9">
        <w:r w:rsidDel="00000000" w:rsidR="00000000" w:rsidRPr="00000000">
          <w:rPr>
            <w:color w:val="1155cc"/>
            <w:u w:val="single"/>
            <w:rtl w:val="0"/>
          </w:rPr>
          <w:t xml:space="preserve">https://www.overleaf.com/4868363189kczjzdndgxwc</w:t>
        </w:r>
      </w:hyperlink>
      <w:r w:rsidDel="00000000" w:rsidR="00000000" w:rsidRPr="00000000">
        <w:rPr>
          <w:rtl w:val="0"/>
        </w:rPr>
        <w:t xml:space="preserve"> (folder submission/)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7">
      <w:pPr>
        <w:rPr>
          <w:color w:val="202124"/>
        </w:rPr>
      </w:pPr>
      <w:r w:rsidDel="00000000" w:rsidR="00000000" w:rsidRPr="00000000">
        <w:rPr>
          <w:color w:val="202124"/>
          <w:rtl w:val="0"/>
        </w:rPr>
        <w:t xml:space="preserve">Christian Chiarcos</w:t>
      </w:r>
      <w:r w:rsidDel="00000000" w:rsidR="00000000" w:rsidRPr="00000000">
        <w:rPr>
          <w:color w:val="202124"/>
          <w:rtl w:val="0"/>
        </w:rPr>
        <w:t xml:space="preserve"> (CC) </w:t>
      </w:r>
      <w:hyperlink r:id="rId10">
        <w:r w:rsidDel="00000000" w:rsidR="00000000" w:rsidRPr="00000000">
          <w:rPr>
            <w:color w:val="202124"/>
            <w:u w:val="single"/>
            <w:rtl w:val="0"/>
          </w:rPr>
          <w:t xml:space="preserve">christian.chiarcos@gmail.com</w:t>
        </w:r>
      </w:hyperlink>
      <w:r w:rsidDel="00000000" w:rsidR="00000000" w:rsidRPr="00000000">
        <w:rPr>
          <w:rtl w:val="0"/>
        </w:rPr>
      </w:r>
    </w:p>
    <w:p w:rsidR="00000000" w:rsidDel="00000000" w:rsidP="00000000" w:rsidRDefault="00000000" w:rsidRPr="00000000" w14:paraId="00000008">
      <w:pPr>
        <w:rPr>
          <w:color w:val="202124"/>
        </w:rPr>
      </w:pPr>
      <w:r w:rsidDel="00000000" w:rsidR="00000000" w:rsidRPr="00000000">
        <w:rPr>
          <w:color w:val="202124"/>
          <w:rtl w:val="0"/>
        </w:rPr>
        <w:t xml:space="preserve">Max Ionov (MI)</w:t>
      </w:r>
    </w:p>
    <w:p w:rsidR="00000000" w:rsidDel="00000000" w:rsidP="00000000" w:rsidRDefault="00000000" w:rsidRPr="00000000" w14:paraId="00000009">
      <w:pPr>
        <w:rPr>
          <w:color w:val="202124"/>
        </w:rPr>
      </w:pPr>
      <w:r w:rsidDel="00000000" w:rsidR="00000000" w:rsidRPr="00000000">
        <w:rPr>
          <w:color w:val="202124"/>
          <w:rtl w:val="0"/>
        </w:rPr>
        <w:t xml:space="preserve">Katerina Gkirtzou (KG)</w:t>
      </w:r>
    </w:p>
    <w:p w:rsidR="00000000" w:rsidDel="00000000" w:rsidP="00000000" w:rsidRDefault="00000000" w:rsidRPr="00000000" w14:paraId="0000000A">
      <w:pPr>
        <w:rPr/>
      </w:pPr>
      <w:r w:rsidDel="00000000" w:rsidR="00000000" w:rsidRPr="00000000">
        <w:rPr>
          <w:rtl w:val="0"/>
        </w:rPr>
        <w:t xml:space="preserve">Fahad Khan (FK)</w:t>
      </w:r>
    </w:p>
    <w:p w:rsidR="00000000" w:rsidDel="00000000" w:rsidP="00000000" w:rsidRDefault="00000000" w:rsidRPr="00000000" w14:paraId="0000000B">
      <w:pPr>
        <w:rPr>
          <w:color w:val="cccccc"/>
        </w:rPr>
      </w:pPr>
      <w:r w:rsidDel="00000000" w:rsidR="00000000" w:rsidRPr="00000000">
        <w:rPr>
          <w:color w:val="cccccc"/>
          <w:rtl w:val="0"/>
        </w:rPr>
        <w:t xml:space="preserve">Matteo Pellegrini (MP)</w:t>
      </w:r>
    </w:p>
    <w:p w:rsidR="00000000" w:rsidDel="00000000" w:rsidP="00000000" w:rsidRDefault="00000000" w:rsidRPr="00000000" w14:paraId="0000000C">
      <w:pPr>
        <w:rPr>
          <w:color w:val="202124"/>
        </w:rPr>
      </w:pPr>
      <w:r w:rsidDel="00000000" w:rsidR="00000000" w:rsidRPr="00000000">
        <w:rPr>
          <w:color w:val="202124"/>
          <w:rtl w:val="0"/>
        </w:rPr>
        <w:t xml:space="preserve">Ciprian-Octavian Truică (CT)</w:t>
      </w:r>
    </w:p>
    <w:p w:rsidR="00000000" w:rsidDel="00000000" w:rsidP="00000000" w:rsidRDefault="00000000" w:rsidRPr="00000000" w14:paraId="0000000D">
      <w:pPr>
        <w:rPr>
          <w:color w:val="202124"/>
        </w:rPr>
      </w:pPr>
      <w:r w:rsidDel="00000000" w:rsidR="00000000" w:rsidRPr="00000000">
        <w:rPr>
          <w:color w:val="202124"/>
          <w:rtl w:val="0"/>
        </w:rPr>
        <w:t xml:space="preserve">Penny Labropoulou (PL)</w:t>
      </w:r>
    </w:p>
    <w:p w:rsidR="00000000" w:rsidDel="00000000" w:rsidP="00000000" w:rsidRDefault="00000000" w:rsidRPr="00000000" w14:paraId="0000000E">
      <w:pPr>
        <w:rPr>
          <w:color w:val="202124"/>
        </w:rPr>
      </w:pPr>
      <w:r w:rsidDel="00000000" w:rsidR="00000000" w:rsidRPr="00000000">
        <w:rPr>
          <w:color w:val="202124"/>
          <w:rtl w:val="0"/>
        </w:rPr>
        <w:t xml:space="preserve">Elena Simona Apostol (ESA)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Agenda (please add, </w:t>
      </w:r>
      <w:r w:rsidDel="00000000" w:rsidR="00000000" w:rsidRPr="00000000">
        <w:rPr>
          <w:i w:val="1"/>
          <w:rtl w:val="0"/>
        </w:rPr>
        <w:t xml:space="preserve">but</w:t>
      </w:r>
      <w:r w:rsidDel="00000000" w:rsidR="00000000" w:rsidRPr="00000000">
        <w:rPr>
          <w:rtl w:val="0"/>
        </w:rPr>
        <w:t xml:space="preserve"> do not edit table of contents directly, but add sections below and then update here):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kaaos1w4u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Module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_1kaaos1w4ub1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q4h03dxaj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Publications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_5q4h03dxajtd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0e2ll1nl5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definition consolidation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_n0e2ll1nl5iu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etz9qce1si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InflectionType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_letz9qce1sim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i1gty3ur8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morph(eme) order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_ki1gty3ur827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wteu367w2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open problems/other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_jwteu367w2rp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a8n37v0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Comparison with MMoOn (Mod. Greek, Hebrew, other; unassigned)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_uwa8n37v0ip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vk3hv6pg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Samples to be modelled (all)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_s3vk3hv6pguv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zsrcthlb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inflection tables (Fahad, others?)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_rzzsrcthlbm3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ikvzzgmb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semitic consonantal roots (unassigned)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_w3ikvzzgmbyd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u89668ejc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AOB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_4u89668ejc7q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ind w:left="0" w:firstLine="0"/>
        <w:rPr/>
      </w:pPr>
      <w:bookmarkStart w:colFirst="0" w:colLast="0" w:name="_iu5bilovzl4h" w:id="1"/>
      <w:bookmarkEnd w:id="1"/>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left="0" w:firstLine="0"/>
        <w:rPr/>
      </w:pPr>
      <w:bookmarkStart w:colFirst="0" w:colLast="0" w:name="_1kaaos1w4ub1" w:id="2"/>
      <w:bookmarkEnd w:id="2"/>
      <w:r w:rsidDel="00000000" w:rsidR="00000000" w:rsidRPr="00000000">
        <w:rPr>
          <w:rtl w:val="0"/>
        </w:rPr>
        <w:t xml:space="preserve">0</w:t>
      </w:r>
      <w:r w:rsidDel="00000000" w:rsidR="00000000" w:rsidRPr="00000000">
        <w:rPr>
          <w:rtl w:val="0"/>
        </w:rPr>
        <w:t xml:space="preserve">. </w:t>
      </w:r>
      <w:r w:rsidDel="00000000" w:rsidR="00000000" w:rsidRPr="00000000">
        <w:rPr>
          <w:rtl w:val="0"/>
        </w:rPr>
        <w:t xml:space="preserve">Module draft</w:t>
      </w:r>
    </w:p>
    <w:p w:rsidR="00000000" w:rsidDel="00000000" w:rsidP="00000000" w:rsidRDefault="00000000" w:rsidRPr="00000000" w14:paraId="00000020">
      <w:pPr>
        <w:ind w:left="720" w:firstLine="0"/>
        <w:rPr>
          <w:b w:val="1"/>
          <w:sz w:val="24"/>
          <w:szCs w:val="24"/>
        </w:rPr>
      </w:pPr>
      <w:r w:rsidDel="00000000" w:rsidR="00000000" w:rsidRPr="00000000">
        <w:rPr>
          <w:b w:val="1"/>
          <w:sz w:val="24"/>
          <w:szCs w:val="24"/>
          <w:rtl w:val="0"/>
        </w:rPr>
        <w:t xml:space="preserve">draft 4.14 (no changes)</w:t>
      </w:r>
    </w:p>
    <w:p w:rsidR="00000000" w:rsidDel="00000000" w:rsidP="00000000" w:rsidRDefault="00000000" w:rsidRPr="00000000" w14:paraId="00000021">
      <w:pPr>
        <w:ind w:left="-1417.3228346456694" w:firstLine="0"/>
        <w:rPr>
          <w:b w:val="1"/>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731200" cy="4483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Model draft 4.15 updates (to be discussed) &amp; open issues:</w:t>
      </w:r>
    </w:p>
    <w:p w:rsidR="00000000" w:rsidDel="00000000" w:rsidP="00000000" w:rsidRDefault="00000000" w:rsidRPr="00000000" w14:paraId="00000025">
      <w:pPr>
        <w:numPr>
          <w:ilvl w:val="0"/>
          <w:numId w:val="4"/>
        </w:numPr>
        <w:ind w:left="720" w:hanging="360"/>
        <w:rPr>
          <w:sz w:val="24"/>
          <w:szCs w:val="24"/>
          <w:u w:val="none"/>
        </w:rPr>
      </w:pPr>
      <w:r w:rsidDel="00000000" w:rsidR="00000000" w:rsidRPr="00000000">
        <w:rPr>
          <w:sz w:val="24"/>
          <w:szCs w:val="24"/>
          <w:rtl w:val="0"/>
        </w:rPr>
        <w:t xml:space="preserve">Head/CompoundingHead/</w:t>
      </w:r>
      <w:r w:rsidDel="00000000" w:rsidR="00000000" w:rsidRPr="00000000">
        <w:rPr>
          <w:sz w:val="24"/>
          <w:szCs w:val="24"/>
          <w:rtl w:val="0"/>
        </w:rPr>
        <w:t xml:space="preserve">CompoundHead stays</w:t>
      </w:r>
      <w:r w:rsidDel="00000000" w:rsidR="00000000" w:rsidRPr="00000000">
        <w:rPr>
          <w:rFonts w:ascii="Arial Unicode MS" w:cs="Arial Unicode MS" w:eastAsia="Arial Unicode MS" w:hAnsi="Arial Unicode MS"/>
          <w:sz w:val="24"/>
          <w:szCs w:val="24"/>
          <w:rtl w:val="0"/>
        </w:rPr>
        <w:t xml:space="preserve"> → it’s okay to change it for homogenity</w:t>
      </w:r>
    </w:p>
    <w:p w:rsidR="00000000" w:rsidDel="00000000" w:rsidP="00000000" w:rsidRDefault="00000000" w:rsidRPr="00000000" w14:paraId="00000026">
      <w:pPr>
        <w:numPr>
          <w:ilvl w:val="1"/>
          <w:numId w:val="4"/>
        </w:numPr>
        <w:ind w:left="1440" w:hanging="360"/>
        <w:rPr>
          <w:sz w:val="24"/>
          <w:szCs w:val="24"/>
          <w:u w:val="none"/>
        </w:rPr>
      </w:pPr>
      <w:r w:rsidDel="00000000" w:rsidR="00000000" w:rsidRPr="00000000">
        <w:rPr>
          <w:sz w:val="24"/>
          <w:szCs w:val="24"/>
          <w:rtl w:val="0"/>
        </w:rPr>
        <w:t xml:space="preserve">Matteo: Head misleading, could be suffix in derivation</w:t>
      </w:r>
    </w:p>
    <w:p w:rsidR="00000000" w:rsidDel="00000000" w:rsidP="00000000" w:rsidRDefault="00000000" w:rsidRPr="00000000" w14:paraId="00000027">
      <w:pPr>
        <w:numPr>
          <w:ilvl w:val="1"/>
          <w:numId w:val="4"/>
        </w:numPr>
        <w:ind w:left="1440" w:hanging="360"/>
        <w:rPr>
          <w:sz w:val="24"/>
          <w:szCs w:val="24"/>
          <w:u w:val="none"/>
        </w:rPr>
      </w:pPr>
      <w:r w:rsidDel="00000000" w:rsidR="00000000" w:rsidRPr="00000000">
        <w:rPr>
          <w:sz w:val="24"/>
          <w:szCs w:val="24"/>
          <w:rtl w:val="0"/>
        </w:rPr>
        <w:t xml:space="preserve">Maybe we could rename the class completely, not using “Head”. </w:t>
      </w:r>
      <w:r w:rsidDel="00000000" w:rsidR="00000000" w:rsidRPr="00000000">
        <w:rPr>
          <w:b w:val="1"/>
          <w:sz w:val="24"/>
          <w:szCs w:val="24"/>
          <w:rtl w:val="0"/>
        </w:rPr>
        <w:t xml:space="preserve">DONE@CC</w:t>
      </w:r>
      <w:r w:rsidDel="00000000" w:rsidR="00000000" w:rsidRPr="00000000">
        <w:rPr>
          <w:sz w:val="24"/>
          <w:szCs w:val="24"/>
          <w:rtl w:val="0"/>
        </w:rPr>
        <w:t xml:space="preserve">: create an issue on GH: </w:t>
      </w:r>
      <w:hyperlink r:id="rId12">
        <w:r w:rsidDel="00000000" w:rsidR="00000000" w:rsidRPr="00000000">
          <w:rPr>
            <w:color w:val="1155cc"/>
            <w:sz w:val="24"/>
            <w:szCs w:val="24"/>
            <w:u w:val="single"/>
            <w:rtl w:val="0"/>
          </w:rPr>
          <w:t xml:space="preserve">https://github.com/ontolex/morph/issues/10</w:t>
        </w:r>
      </w:hyperlink>
      <w:r w:rsidDel="00000000" w:rsidR="00000000" w:rsidRPr="00000000">
        <w:rPr>
          <w:sz w:val="24"/>
          <w:szCs w:val="24"/>
          <w:rtl w:val="0"/>
        </w:rPr>
        <w:t xml:space="preserve"> </w:t>
      </w:r>
    </w:p>
    <w:p w:rsidR="00000000" w:rsidDel="00000000" w:rsidP="00000000" w:rsidRDefault="00000000" w:rsidRPr="00000000" w14:paraId="00000028">
      <w:pPr>
        <w:numPr>
          <w:ilvl w:val="1"/>
          <w:numId w:val="4"/>
        </w:numPr>
        <w:ind w:left="1440" w:hanging="360"/>
        <w:rPr>
          <w:sz w:val="24"/>
          <w:szCs w:val="24"/>
          <w:u w:val="none"/>
        </w:rPr>
      </w:pPr>
      <w:r w:rsidDel="00000000" w:rsidR="00000000" w:rsidRPr="00000000">
        <w:rPr>
          <w:sz w:val="24"/>
          <w:szCs w:val="24"/>
          <w:rtl w:val="0"/>
        </w:rPr>
        <w:t xml:space="preserve">majority vote: stay with CompoundHead</w:t>
      </w:r>
    </w:p>
    <w:p w:rsidR="00000000" w:rsidDel="00000000" w:rsidP="00000000" w:rsidRDefault="00000000" w:rsidRPr="00000000" w14:paraId="00000029">
      <w:pPr>
        <w:numPr>
          <w:ilvl w:val="1"/>
          <w:numId w:val="4"/>
        </w:numPr>
        <w:ind w:left="1440" w:hanging="360"/>
        <w:rPr>
          <w:sz w:val="24"/>
          <w:szCs w:val="24"/>
          <w:u w:val="none"/>
        </w:rPr>
      </w:pPr>
      <w:r w:rsidDel="00000000" w:rsidR="00000000" w:rsidRPr="00000000">
        <w:rPr>
          <w:b w:val="1"/>
          <w:sz w:val="24"/>
          <w:szCs w:val="24"/>
          <w:rtl w:val="0"/>
        </w:rPr>
        <w:t xml:space="preserve">TODO@all</w:t>
      </w:r>
      <w:r w:rsidDel="00000000" w:rsidR="00000000" w:rsidRPr="00000000">
        <w:rPr>
          <w:sz w:val="24"/>
          <w:szCs w:val="24"/>
          <w:rtl w:val="0"/>
        </w:rPr>
        <w:t xml:space="preserve">: discuss and maybe come up with the solution</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inflection type to be discussed</w:t>
      </w:r>
    </w:p>
    <w:p w:rsidR="00000000" w:rsidDel="00000000" w:rsidP="00000000" w:rsidRDefault="00000000" w:rsidRPr="00000000" w14:paraId="0000002B">
      <w:pPr>
        <w:numPr>
          <w:ilvl w:val="0"/>
          <w:numId w:val="1"/>
        </w:numPr>
        <w:ind w:left="720" w:hanging="360"/>
        <w:rPr>
          <w:sz w:val="24"/>
          <w:szCs w:val="24"/>
          <w:u w:val="none"/>
        </w:rPr>
      </w:pPr>
      <w:commentRangeStart w:id="0"/>
      <w:r w:rsidDel="00000000" w:rsidR="00000000" w:rsidRPr="00000000">
        <w:rPr>
          <w:sz w:val="24"/>
          <w:szCs w:val="24"/>
          <w:rtl w:val="0"/>
        </w:rPr>
        <w:t xml:space="preserve">consistsOf?</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numPr>
          <w:ilvl w:val="1"/>
          <w:numId w:val="1"/>
        </w:numPr>
        <w:ind w:left="1440" w:hanging="360"/>
        <w:rPr>
          <w:sz w:val="24"/>
          <w:szCs w:val="24"/>
          <w:u w:val="none"/>
        </w:rPr>
      </w:pPr>
      <w:r w:rsidDel="00000000" w:rsidR="00000000" w:rsidRPr="00000000">
        <w:rPr>
          <w:sz w:val="24"/>
          <w:szCs w:val="24"/>
          <w:rtl w:val="0"/>
        </w:rPr>
        <w:t xml:space="preserve">tentative consensus:</w:t>
      </w:r>
    </w:p>
    <w:p w:rsidR="00000000" w:rsidDel="00000000" w:rsidP="00000000" w:rsidRDefault="00000000" w:rsidRPr="00000000" w14:paraId="0000002D">
      <w:pPr>
        <w:numPr>
          <w:ilvl w:val="2"/>
          <w:numId w:val="1"/>
        </w:numPr>
        <w:ind w:left="2160" w:hanging="360"/>
        <w:rPr>
          <w:sz w:val="24"/>
          <w:szCs w:val="24"/>
          <w:u w:val="none"/>
        </w:rPr>
      </w:pPr>
      <w:r w:rsidDel="00000000" w:rsidR="00000000" w:rsidRPr="00000000">
        <w:rPr>
          <w:sz w:val="24"/>
          <w:szCs w:val="24"/>
          <w:rtl w:val="0"/>
        </w:rPr>
        <w:t xml:space="preserve">drop consistsOf between morph and morph</w:t>
      </w:r>
    </w:p>
    <w:p w:rsidR="00000000" w:rsidDel="00000000" w:rsidP="00000000" w:rsidRDefault="00000000" w:rsidRPr="00000000" w14:paraId="0000002E">
      <w:pPr>
        <w:numPr>
          <w:ilvl w:val="2"/>
          <w:numId w:val="1"/>
        </w:numPr>
        <w:ind w:left="2160" w:hanging="360"/>
        <w:rPr>
          <w:sz w:val="24"/>
          <w:szCs w:val="24"/>
          <w:u w:val="none"/>
        </w:rPr>
      </w:pPr>
      <w:r w:rsidDel="00000000" w:rsidR="00000000" w:rsidRPr="00000000">
        <w:rPr>
          <w:sz w:val="24"/>
          <w:szCs w:val="24"/>
          <w:rtl w:val="0"/>
        </w:rPr>
        <w:t xml:space="preserve">-”- between form and form</w:t>
      </w:r>
      <w:r w:rsidDel="00000000" w:rsidR="00000000" w:rsidRPr="00000000">
        <w:br w:type="page"/>
      </w:r>
      <w:r w:rsidDel="00000000" w:rsidR="00000000" w:rsidRPr="00000000">
        <w:rPr>
          <w:rtl w:val="0"/>
        </w:rPr>
      </w:r>
    </w:p>
    <w:p w:rsidR="00000000" w:rsidDel="00000000" w:rsidP="00000000" w:rsidRDefault="00000000" w:rsidRPr="00000000" w14:paraId="0000002F">
      <w:pPr>
        <w:numPr>
          <w:ilvl w:val="2"/>
          <w:numId w:val="1"/>
        </w:numPr>
        <w:ind w:left="2160" w:hanging="360"/>
        <w:rPr>
          <w:sz w:val="24"/>
          <w:szCs w:val="24"/>
          <w:u w:val="none"/>
        </w:rPr>
      </w:pPr>
      <w:r w:rsidDel="00000000" w:rsidR="00000000" w:rsidRPr="00000000">
        <w:rPr>
          <w:sz w:val="24"/>
          <w:szCs w:val="24"/>
          <w:rtl w:val="0"/>
        </w:rPr>
        <w:t xml:space="preserve">keep between form and morph</w:t>
      </w:r>
    </w:p>
    <w:p w:rsidR="00000000" w:rsidDel="00000000" w:rsidP="00000000" w:rsidRDefault="00000000" w:rsidRPr="00000000" w14:paraId="00000030">
      <w:pPr>
        <w:numPr>
          <w:ilvl w:val="2"/>
          <w:numId w:val="1"/>
        </w:numPr>
        <w:ind w:left="2160" w:hanging="360"/>
        <w:rPr>
          <w:sz w:val="24"/>
          <w:szCs w:val="24"/>
          <w:u w:val="none"/>
        </w:rPr>
      </w:pPr>
      <w:r w:rsidDel="00000000" w:rsidR="00000000" w:rsidRPr="00000000">
        <w:rPr>
          <w:sz w:val="24"/>
          <w:szCs w:val="24"/>
          <w:rtl w:val="0"/>
        </w:rPr>
        <w:t xml:space="preserve">add aggegator relation between form and morph (=&gt; rdfs:_1 etc. to encode position); =&gt; redefine ontolex:Form as a Container</w:t>
      </w:r>
    </w:p>
    <w:p w:rsidR="00000000" w:rsidDel="00000000" w:rsidP="00000000" w:rsidRDefault="00000000" w:rsidRPr="00000000" w14:paraId="00000031">
      <w:pPr>
        <w:numPr>
          <w:ilvl w:val="2"/>
          <w:numId w:val="1"/>
        </w:numPr>
        <w:ind w:left="2160" w:hanging="360"/>
        <w:rPr>
          <w:sz w:val="24"/>
          <w:szCs w:val="24"/>
          <w:u w:val="none"/>
        </w:rPr>
      </w:pPr>
      <w:r w:rsidDel="00000000" w:rsidR="00000000" w:rsidRPr="00000000">
        <w:rPr>
          <w:b w:val="1"/>
          <w:sz w:val="24"/>
          <w:szCs w:val="24"/>
          <w:rtl w:val="0"/>
        </w:rPr>
        <w:t xml:space="preserve">TODO@all</w:t>
      </w:r>
      <w:r w:rsidDel="00000000" w:rsidR="00000000" w:rsidRPr="00000000">
        <w:rPr>
          <w:sz w:val="24"/>
          <w:szCs w:val="24"/>
          <w:rtl w:val="0"/>
        </w:rPr>
        <w:t xml:space="preserve">: think about whether you ever used one of the dropped consistsOf properties</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pStyle w:val="Heading1"/>
        <w:ind w:left="0" w:firstLine="0"/>
        <w:rPr/>
      </w:pPr>
      <w:bookmarkStart w:colFirst="0" w:colLast="0" w:name="_5q4h03dxajtd" w:id="3"/>
      <w:bookmarkEnd w:id="3"/>
      <w:r w:rsidDel="00000000" w:rsidR="00000000" w:rsidRPr="00000000">
        <w:rPr>
          <w:rtl w:val="0"/>
        </w:rPr>
        <w:t xml:space="preserve">1. Publications</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LDL</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notification =&gt; approved, reviewer comments in overleaf</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deadline: May 23 =&gt; </w:t>
      </w:r>
      <w:r w:rsidDel="00000000" w:rsidR="00000000" w:rsidRPr="00000000">
        <w:rPr>
          <w:b w:val="1"/>
          <w:rtl w:val="0"/>
        </w:rPr>
        <w:t xml:space="preserve">TODO</w:t>
      </w:r>
      <w:r w:rsidDel="00000000" w:rsidR="00000000" w:rsidRPr="00000000">
        <w:rPr>
          <w:rtl w:val="0"/>
        </w:rPr>
        <w:t xml:space="preserve">: coordinate via Slack</w:t>
      </w:r>
    </w:p>
    <w:p w:rsidR="00000000" w:rsidDel="00000000" w:rsidP="00000000" w:rsidRDefault="00000000" w:rsidRPr="00000000" w14:paraId="00000037">
      <w:pPr>
        <w:numPr>
          <w:ilvl w:val="0"/>
          <w:numId w:val="2"/>
        </w:numPr>
        <w:ind w:left="720" w:hanging="360"/>
      </w:pPr>
      <w:r w:rsidDel="00000000" w:rsidR="00000000" w:rsidRPr="00000000">
        <w:rPr>
          <w:sz w:val="24"/>
          <w:szCs w:val="24"/>
          <w:rtl w:val="0"/>
        </w:rPr>
        <w:t xml:space="preserve">general OntoLex overview</w:t>
      </w:r>
    </w:p>
    <w:p w:rsidR="00000000" w:rsidDel="00000000" w:rsidP="00000000" w:rsidRDefault="00000000" w:rsidRPr="00000000" w14:paraId="00000038">
      <w:pPr>
        <w:numPr>
          <w:ilvl w:val="1"/>
          <w:numId w:val="2"/>
        </w:numPr>
        <w:ind w:left="1440" w:hanging="360"/>
      </w:pPr>
      <w:r w:rsidDel="00000000" w:rsidR="00000000" w:rsidRPr="00000000">
        <w:rPr>
          <w:sz w:val="24"/>
          <w:szCs w:val="24"/>
          <w:rtl w:val="0"/>
        </w:rPr>
        <w:t xml:space="preserve">?ESWC: Deadline?</w:t>
      </w:r>
    </w:p>
    <w:p w:rsidR="00000000" w:rsidDel="00000000" w:rsidP="00000000" w:rsidRDefault="00000000" w:rsidRPr="00000000" w14:paraId="00000039">
      <w:pPr>
        <w:numPr>
          <w:ilvl w:val="2"/>
          <w:numId w:val="2"/>
        </w:numPr>
        <w:ind w:left="2160" w:hanging="360"/>
        <w:rPr>
          <w:sz w:val="24"/>
          <w:szCs w:val="24"/>
          <w:u w:val="none"/>
        </w:rPr>
      </w:pPr>
      <w:r w:rsidDel="00000000" w:rsidR="00000000" w:rsidRPr="00000000">
        <w:rPr>
          <w:sz w:val="24"/>
          <w:szCs w:val="24"/>
          <w:rtl w:val="0"/>
        </w:rPr>
        <w:t xml:space="preserve">ESWC: 2 Dec 2021 for ESWC2022 -&gt; there are no dates for the ESWC2023 CFP as the ESWC2022 is between 29th May and 2nd June</w:t>
      </w:r>
    </w:p>
    <w:p w:rsidR="00000000" w:rsidDel="00000000" w:rsidP="00000000" w:rsidRDefault="00000000" w:rsidRPr="00000000" w14:paraId="0000003A">
      <w:pPr>
        <w:numPr>
          <w:ilvl w:val="1"/>
          <w:numId w:val="2"/>
        </w:numPr>
        <w:ind w:left="1440" w:hanging="360"/>
      </w:pPr>
      <w:commentRangeStart w:id="1"/>
      <w:commentRangeStart w:id="2"/>
      <w:r w:rsidDel="00000000" w:rsidR="00000000" w:rsidRPr="00000000">
        <w:rPr>
          <w:sz w:val="24"/>
          <w:szCs w:val="24"/>
          <w:rtl w:val="0"/>
        </w:rPr>
        <w:t xml:space="preserve">update of OntoLex, incl. FrAC, Morph, MModality</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paper on word formation?</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idea for novel paper: word formation in OntoLex-Lemon </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not original content, but more like a survey and documentation of best practices?</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can be helpful to consolidate/revise word formation part of the module</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possible input from LiLa</w:t>
      </w:r>
    </w:p>
    <w:p w:rsidR="00000000" w:rsidDel="00000000" w:rsidP="00000000" w:rsidRDefault="00000000" w:rsidRPr="00000000" w14:paraId="00000040">
      <w:pPr>
        <w:numPr>
          <w:ilvl w:val="2"/>
          <w:numId w:val="2"/>
        </w:numPr>
        <w:ind w:left="2160" w:hanging="360"/>
        <w:rPr>
          <w:b w:val="1"/>
        </w:rPr>
      </w:pPr>
      <w:r w:rsidDel="00000000" w:rsidR="00000000" w:rsidRPr="00000000">
        <w:rPr>
          <w:b w:val="1"/>
          <w:rtl w:val="0"/>
        </w:rPr>
        <w:t xml:space="preserve">TODO@all: </w:t>
      </w:r>
      <w:r w:rsidDel="00000000" w:rsidR="00000000" w:rsidRPr="00000000">
        <w:rPr>
          <w:rtl w:val="0"/>
        </w:rPr>
        <w:t xml:space="preserve">think about possible venues</w:t>
      </w:r>
    </w:p>
    <w:p w:rsidR="00000000" w:rsidDel="00000000" w:rsidP="00000000" w:rsidRDefault="00000000" w:rsidRPr="00000000" w14:paraId="00000041">
      <w:pPr>
        <w:numPr>
          <w:ilvl w:val="0"/>
          <w:numId w:val="2"/>
        </w:numPr>
        <w:ind w:left="720" w:hanging="360"/>
        <w:rPr>
          <w:u w:val="none"/>
        </w:rPr>
      </w:pPr>
      <w:commentRangeStart w:id="3"/>
      <w:r w:rsidDel="00000000" w:rsidR="00000000" w:rsidRPr="00000000">
        <w:rPr>
          <w:rtl w:val="0"/>
        </w:rPr>
        <w:t xml:space="preserve">LLODREAM</w:t>
      </w:r>
      <w:commentRangeEnd w:id="3"/>
      <w:r w:rsidDel="00000000" w:rsidR="00000000" w:rsidRPr="00000000">
        <w:commentReference w:id="3"/>
      </w:r>
      <w:r w:rsidDel="00000000" w:rsidR="00000000" w:rsidRPr="00000000">
        <w:rPr>
          <w:rtl w:val="0"/>
        </w:rPr>
        <w:t xml:space="preserve">? </w:t>
      </w:r>
      <w:hyperlink r:id="rId13">
        <w:r w:rsidDel="00000000" w:rsidR="00000000" w:rsidRPr="00000000">
          <w:rPr>
            <w:color w:val="1155cc"/>
            <w:u w:val="single"/>
            <w:rtl w:val="0"/>
          </w:rPr>
          <w:t xml:space="preserve">https://easychair.org/cfp/llodream2022</w:t>
        </w:r>
      </w:hyperlink>
      <w:r w:rsidDel="00000000" w:rsidR="00000000" w:rsidRPr="00000000">
        <w:rPr>
          <w:rtl w:val="0"/>
        </w:rPr>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OntoLex-Morph status update</w:t>
      </w:r>
      <w:r w:rsidDel="00000000" w:rsidR="00000000" w:rsidRPr="00000000">
        <w:rPr>
          <w:rtl w:val="0"/>
        </w:rPr>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500 words</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deadline june 15th</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?publication </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t xml:space="preserve">postproceedings (lith. journal or university internal)</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contributors (order tbd)</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Christian</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Max</w:t>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Fahad</w:t>
      </w:r>
    </w:p>
    <w:p w:rsidR="00000000" w:rsidDel="00000000" w:rsidP="00000000" w:rsidRDefault="00000000" w:rsidRPr="00000000" w14:paraId="0000004B">
      <w:pPr>
        <w:numPr>
          <w:ilvl w:val="2"/>
          <w:numId w:val="2"/>
        </w:numPr>
        <w:ind w:left="2160" w:hanging="360"/>
      </w:pPr>
      <w:r w:rsidDel="00000000" w:rsidR="00000000" w:rsidRPr="00000000">
        <w:rPr>
          <w:rtl w:val="0"/>
        </w:rPr>
        <w:t xml:space="preserve">Matteo</w:t>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Marco</w:t>
      </w:r>
    </w:p>
    <w:p w:rsidR="00000000" w:rsidDel="00000000" w:rsidP="00000000" w:rsidRDefault="00000000" w:rsidRPr="00000000" w14:paraId="0000004D">
      <w:pPr>
        <w:numPr>
          <w:ilvl w:val="2"/>
          <w:numId w:val="2"/>
        </w:numPr>
        <w:ind w:left="2160" w:hanging="360"/>
        <w:rPr>
          <w:u w:val="none"/>
        </w:rPr>
      </w:pPr>
      <w:r w:rsidDel="00000000" w:rsidR="00000000" w:rsidRPr="00000000">
        <w:rPr>
          <w:rtl w:val="0"/>
        </w:rPr>
        <w:t xml:space="preserve">Penny</w:t>
      </w:r>
    </w:p>
    <w:p w:rsidR="00000000" w:rsidDel="00000000" w:rsidP="00000000" w:rsidRDefault="00000000" w:rsidRPr="00000000" w14:paraId="0000004E">
      <w:pPr>
        <w:numPr>
          <w:ilvl w:val="2"/>
          <w:numId w:val="2"/>
        </w:numPr>
        <w:ind w:left="2160" w:hanging="360"/>
        <w:rPr>
          <w:u w:val="none"/>
        </w:rPr>
      </w:pPr>
      <w:r w:rsidDel="00000000" w:rsidR="00000000" w:rsidRPr="00000000">
        <w:rPr>
          <w:rtl w:val="0"/>
        </w:rPr>
        <w:t xml:space="preserve">Ciprian</w:t>
      </w:r>
    </w:p>
    <w:p w:rsidR="00000000" w:rsidDel="00000000" w:rsidP="00000000" w:rsidRDefault="00000000" w:rsidRPr="00000000" w14:paraId="0000004F">
      <w:pPr>
        <w:numPr>
          <w:ilvl w:val="2"/>
          <w:numId w:val="2"/>
        </w:numPr>
        <w:ind w:left="2160" w:hanging="360"/>
        <w:rPr>
          <w:u w:val="none"/>
        </w:rPr>
      </w:pPr>
      <w:r w:rsidDel="00000000" w:rsidR="00000000" w:rsidRPr="00000000">
        <w:rPr>
          <w:rtl w:val="0"/>
        </w:rPr>
        <w:t xml:space="preserve">Katerina</w:t>
      </w:r>
    </w:p>
    <w:p w:rsidR="00000000" w:rsidDel="00000000" w:rsidP="00000000" w:rsidRDefault="00000000" w:rsidRPr="00000000" w14:paraId="00000050">
      <w:pPr>
        <w:numPr>
          <w:ilvl w:val="2"/>
          <w:numId w:val="2"/>
        </w:numPr>
        <w:ind w:left="2160" w:hanging="360"/>
        <w:rPr>
          <w:u w:val="none"/>
        </w:rPr>
      </w:pPr>
      <w:r w:rsidDel="00000000" w:rsidR="00000000" w:rsidRPr="00000000">
        <w:rPr>
          <w:rtl w:val="0"/>
        </w:rPr>
        <w:t xml:space="preserve">Elena</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topic: motivation / general overview</w:t>
      </w:r>
    </w:p>
    <w:p w:rsidR="00000000" w:rsidDel="00000000" w:rsidP="00000000" w:rsidRDefault="00000000" w:rsidRPr="00000000" w14:paraId="00000052">
      <w:pPr>
        <w:numPr>
          <w:ilvl w:val="2"/>
          <w:numId w:val="2"/>
        </w:numPr>
        <w:ind w:left="2160" w:hanging="360"/>
        <w:rPr>
          <w:u w:val="none"/>
        </w:rPr>
      </w:pPr>
      <w:r w:rsidDel="00000000" w:rsidR="00000000" w:rsidRPr="00000000">
        <w:rPr>
          <w:rtl w:val="0"/>
        </w:rPr>
        <w:t xml:space="preserve">sth more specific?</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later journal paper</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After the final publication</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Or: an overview of the current state. Frac + Morph or Frac separately, Morph separately?</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(at some point) a book?</w:t>
      </w:r>
    </w:p>
    <w:p w:rsidR="00000000" w:rsidDel="00000000" w:rsidP="00000000" w:rsidRDefault="00000000" w:rsidRPr="00000000" w14:paraId="00000057">
      <w:pPr>
        <w:pStyle w:val="Heading1"/>
        <w:ind w:left="0" w:firstLine="0"/>
        <w:rPr/>
      </w:pPr>
      <w:bookmarkStart w:colFirst="0" w:colLast="0" w:name="_n0e2ll1nl5iu" w:id="4"/>
      <w:bookmarkEnd w:id="4"/>
      <w:r w:rsidDel="00000000" w:rsidR="00000000" w:rsidRPr="00000000">
        <w:rPr>
          <w:rtl w:val="0"/>
        </w:rPr>
        <w:t xml:space="preserve">2. </w:t>
      </w:r>
      <w:r w:rsidDel="00000000" w:rsidR="00000000" w:rsidRPr="00000000">
        <w:rPr>
          <w:rtl w:val="0"/>
        </w:rPr>
        <w:t xml:space="preserve">definition consolidation</w:t>
      </w:r>
    </w:p>
    <w:p w:rsidR="00000000" w:rsidDel="00000000" w:rsidP="00000000" w:rsidRDefault="00000000" w:rsidRPr="00000000" w14:paraId="00000058">
      <w:pPr>
        <w:numPr>
          <w:ilvl w:val="0"/>
          <w:numId w:val="8"/>
        </w:numPr>
        <w:ind w:left="720" w:hanging="360"/>
        <w:rPr>
          <w:sz w:val="24"/>
          <w:szCs w:val="24"/>
        </w:rPr>
      </w:pPr>
      <w:r w:rsidDel="00000000" w:rsidR="00000000" w:rsidRPr="00000000">
        <w:rPr>
          <w:sz w:val="24"/>
          <w:szCs w:val="24"/>
          <w:rtl w:val="0"/>
        </w:rPr>
        <w:t xml:space="preserve">internal deadline: </w:t>
      </w:r>
      <w:r w:rsidDel="00000000" w:rsidR="00000000" w:rsidRPr="00000000">
        <w:rPr>
          <w:b w:val="1"/>
          <w:sz w:val="24"/>
          <w:szCs w:val="24"/>
          <w:rtl w:val="0"/>
        </w:rPr>
        <w:t xml:space="preserve">TODAY</w:t>
      </w:r>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59">
      <w:pPr>
        <w:numPr>
          <w:ilvl w:val="1"/>
          <w:numId w:val="8"/>
        </w:numPr>
        <w:ind w:left="1440" w:hanging="360"/>
        <w:rPr>
          <w:sz w:val="24"/>
          <w:szCs w:val="24"/>
          <w:u w:val="none"/>
        </w:rPr>
      </w:pPr>
      <w:r w:rsidDel="00000000" w:rsidR="00000000" w:rsidRPr="00000000">
        <w:rPr>
          <w:sz w:val="24"/>
          <w:szCs w:val="24"/>
          <w:rtl w:val="0"/>
        </w:rPr>
        <w:t xml:space="preserve">pull requests by Matteo and Penny</w:t>
      </w:r>
    </w:p>
    <w:p w:rsidR="00000000" w:rsidDel="00000000" w:rsidP="00000000" w:rsidRDefault="00000000" w:rsidRPr="00000000" w14:paraId="0000005A">
      <w:pPr>
        <w:numPr>
          <w:ilvl w:val="1"/>
          <w:numId w:val="8"/>
        </w:numPr>
        <w:ind w:left="1440" w:hanging="360"/>
        <w:rPr>
          <w:sz w:val="24"/>
          <w:szCs w:val="24"/>
          <w:u w:val="none"/>
        </w:rPr>
      </w:pPr>
      <w:r w:rsidDel="00000000" w:rsidR="00000000" w:rsidRPr="00000000">
        <w:rPr>
          <w:b w:val="1"/>
          <w:sz w:val="24"/>
          <w:szCs w:val="24"/>
          <w:rtl w:val="0"/>
        </w:rPr>
        <w:t xml:space="preserve">TODO@CC,MI</w:t>
      </w:r>
      <w:r w:rsidDel="00000000" w:rsidR="00000000" w:rsidRPr="00000000">
        <w:rPr>
          <w:sz w:val="24"/>
          <w:szCs w:val="24"/>
          <w:rtl w:val="0"/>
        </w:rPr>
        <w:t xml:space="preserve">: review and merge within the next 10 days</w:t>
      </w:r>
    </w:p>
    <w:p w:rsidR="00000000" w:rsidDel="00000000" w:rsidP="00000000" w:rsidRDefault="00000000" w:rsidRPr="00000000" w14:paraId="0000005B">
      <w:pPr>
        <w:numPr>
          <w:ilvl w:val="0"/>
          <w:numId w:val="8"/>
        </w:numPr>
        <w:ind w:left="720" w:hanging="360"/>
        <w:rPr>
          <w:color w:val="202124"/>
          <w:sz w:val="22"/>
          <w:szCs w:val="22"/>
          <w:highlight w:val="white"/>
        </w:rPr>
      </w:pPr>
      <w:hyperlink r:id="rId14">
        <w:r w:rsidDel="00000000" w:rsidR="00000000" w:rsidRPr="00000000">
          <w:rPr>
            <w:color w:val="1155cc"/>
            <w:highlight w:val="white"/>
            <w:u w:val="single"/>
            <w:rtl w:val="0"/>
          </w:rPr>
          <w:t xml:space="preserve">https://github.com/ontolex/morph/blob/master/draft.md</w:t>
        </w:r>
      </w:hyperlink>
      <w:r w:rsidDel="00000000" w:rsidR="00000000" w:rsidRPr="00000000">
        <w:rPr>
          <w:color w:val="202124"/>
          <w:highlight w:val="white"/>
          <w:rtl w:val="0"/>
        </w:rPr>
        <w:t xml:space="preserve"> </w:t>
      </w:r>
    </w:p>
    <w:p w:rsidR="00000000" w:rsidDel="00000000" w:rsidP="00000000" w:rsidRDefault="00000000" w:rsidRPr="00000000" w14:paraId="0000005C">
      <w:pPr>
        <w:numPr>
          <w:ilvl w:val="0"/>
          <w:numId w:val="8"/>
        </w:numPr>
        <w:ind w:left="720" w:hanging="360"/>
        <w:rPr>
          <w:color w:val="202124"/>
          <w:sz w:val="22"/>
          <w:szCs w:val="22"/>
          <w:highlight w:val="white"/>
        </w:rPr>
      </w:pPr>
      <w:r w:rsidDel="00000000" w:rsidR="00000000" w:rsidRPr="00000000">
        <w:rPr>
          <w:color w:val="202124"/>
          <w:highlight w:val="white"/>
          <w:rtl w:val="0"/>
        </w:rPr>
        <w:t xml:space="preserve">you can contribute suggestions by creating issues (</w:t>
      </w:r>
      <w:hyperlink r:id="rId15">
        <w:r w:rsidDel="00000000" w:rsidR="00000000" w:rsidRPr="00000000">
          <w:rPr>
            <w:color w:val="1155cc"/>
            <w:highlight w:val="white"/>
            <w:u w:val="single"/>
            <w:rtl w:val="0"/>
          </w:rPr>
          <w:t xml:space="preserve">https://github.com/ontolex/morph/issues</w:t>
        </w:r>
      </w:hyperlink>
      <w:r w:rsidDel="00000000" w:rsidR="00000000" w:rsidRPr="00000000">
        <w:rPr>
          <w:color w:val="202124"/>
          <w:highlight w:val="white"/>
          <w:rtl w:val="0"/>
        </w:rPr>
        <w:t xml:space="preserve">), via pull requests, or by direct editing (share your GitHub username)</w:t>
      </w:r>
    </w:p>
    <w:p w:rsidR="00000000" w:rsidDel="00000000" w:rsidP="00000000" w:rsidRDefault="00000000" w:rsidRPr="00000000" w14:paraId="0000005D">
      <w:pPr>
        <w:numPr>
          <w:ilvl w:val="0"/>
          <w:numId w:val="8"/>
        </w:numPr>
        <w:ind w:left="720" w:hanging="360"/>
        <w:rPr>
          <w:sz w:val="24"/>
          <w:szCs w:val="24"/>
        </w:rPr>
      </w:pPr>
      <w:r w:rsidDel="00000000" w:rsidR="00000000" w:rsidRPr="00000000">
        <w:rPr>
          <w:sz w:val="24"/>
          <w:szCs w:val="24"/>
          <w:rtl w:val="0"/>
        </w:rPr>
        <w:t xml:space="preserve">definition refinement</w:t>
      </w:r>
    </w:p>
    <w:p w:rsidR="00000000" w:rsidDel="00000000" w:rsidP="00000000" w:rsidRDefault="00000000" w:rsidRPr="00000000" w14:paraId="0000005E">
      <w:pPr>
        <w:numPr>
          <w:ilvl w:val="1"/>
          <w:numId w:val="8"/>
        </w:numPr>
        <w:ind w:left="1440" w:hanging="360"/>
        <w:rPr>
          <w:sz w:val="24"/>
          <w:szCs w:val="24"/>
        </w:rPr>
      </w:pPr>
      <w:r w:rsidDel="00000000" w:rsidR="00000000" w:rsidRPr="00000000">
        <w:rPr>
          <w:sz w:val="24"/>
          <w:szCs w:val="24"/>
          <w:rtl w:val="0"/>
        </w:rPr>
        <w:t xml:space="preserve">procedure:</w:t>
      </w:r>
    </w:p>
    <w:p w:rsidR="00000000" w:rsidDel="00000000" w:rsidP="00000000" w:rsidRDefault="00000000" w:rsidRPr="00000000" w14:paraId="0000005F">
      <w:pPr>
        <w:numPr>
          <w:ilvl w:val="2"/>
          <w:numId w:val="8"/>
        </w:numPr>
        <w:ind w:left="2160" w:hanging="360"/>
        <w:rPr>
          <w:sz w:val="24"/>
          <w:szCs w:val="24"/>
        </w:rPr>
      </w:pPr>
      <w:r w:rsidDel="00000000" w:rsidR="00000000" w:rsidRPr="00000000">
        <w:rPr>
          <w:sz w:val="24"/>
          <w:szCs w:val="24"/>
          <w:rtl w:val="0"/>
        </w:rPr>
        <w:t xml:space="preserve">open an issue</w:t>
      </w:r>
    </w:p>
    <w:p w:rsidR="00000000" w:rsidDel="00000000" w:rsidP="00000000" w:rsidRDefault="00000000" w:rsidRPr="00000000" w14:paraId="00000060">
      <w:pPr>
        <w:numPr>
          <w:ilvl w:val="2"/>
          <w:numId w:val="8"/>
        </w:numPr>
        <w:ind w:left="2160" w:hanging="360"/>
        <w:rPr>
          <w:sz w:val="24"/>
          <w:szCs w:val="24"/>
        </w:rPr>
      </w:pPr>
      <w:r w:rsidDel="00000000" w:rsidR="00000000" w:rsidRPr="00000000">
        <w:rPr>
          <w:sz w:val="24"/>
          <w:szCs w:val="24"/>
          <w:rtl w:val="0"/>
        </w:rPr>
        <w:t xml:space="preserve">pull request + close the issue</w:t>
      </w:r>
    </w:p>
    <w:p w:rsidR="00000000" w:rsidDel="00000000" w:rsidP="00000000" w:rsidRDefault="00000000" w:rsidRPr="00000000" w14:paraId="00000061">
      <w:pPr>
        <w:numPr>
          <w:ilvl w:val="1"/>
          <w:numId w:val="8"/>
        </w:numPr>
        <w:ind w:left="1440" w:hanging="360"/>
        <w:rPr>
          <w:sz w:val="24"/>
          <w:szCs w:val="24"/>
          <w:u w:val="none"/>
        </w:rPr>
      </w:pPr>
      <w:r w:rsidDel="00000000" w:rsidR="00000000" w:rsidRPr="00000000">
        <w:rPr>
          <w:sz w:val="24"/>
          <w:szCs w:val="24"/>
          <w:rtl w:val="0"/>
        </w:rPr>
        <w:t xml:space="preserve">Penny: technical or linguistic definitions?</w:t>
      </w:r>
    </w:p>
    <w:p w:rsidR="00000000" w:rsidDel="00000000" w:rsidP="00000000" w:rsidRDefault="00000000" w:rsidRPr="00000000" w14:paraId="00000062">
      <w:pPr>
        <w:numPr>
          <w:ilvl w:val="2"/>
          <w:numId w:val="8"/>
        </w:numPr>
        <w:ind w:left="2160" w:hanging="360"/>
        <w:rPr>
          <w:sz w:val="24"/>
          <w:szCs w:val="24"/>
          <w:u w:val="none"/>
        </w:rPr>
      </w:pPr>
      <w:r w:rsidDel="00000000" w:rsidR="00000000" w:rsidRPr="00000000">
        <w:rPr>
          <w:sz w:val="24"/>
          <w:szCs w:val="24"/>
          <w:rtl w:val="0"/>
        </w:rPr>
        <w:t xml:space="preserve">technical definitions, but linguistic explanation (“definition”) in text</w:t>
      </w:r>
    </w:p>
    <w:p w:rsidR="00000000" w:rsidDel="00000000" w:rsidP="00000000" w:rsidRDefault="00000000" w:rsidRPr="00000000" w14:paraId="00000063">
      <w:pPr>
        <w:numPr>
          <w:ilvl w:val="0"/>
          <w:numId w:val="8"/>
        </w:numPr>
        <w:ind w:left="720" w:hanging="360"/>
        <w:rPr>
          <w:sz w:val="24"/>
          <w:szCs w:val="24"/>
        </w:rPr>
      </w:pPr>
      <w:r w:rsidDel="00000000" w:rsidR="00000000" w:rsidRPr="00000000">
        <w:rPr>
          <w:sz w:val="24"/>
          <w:szCs w:val="24"/>
          <w:rtl w:val="0"/>
        </w:rPr>
        <w:t xml:space="preserve">open issues (postponed)</w:t>
      </w:r>
    </w:p>
    <w:p w:rsidR="00000000" w:rsidDel="00000000" w:rsidP="00000000" w:rsidRDefault="00000000" w:rsidRPr="00000000" w14:paraId="00000064">
      <w:pPr>
        <w:numPr>
          <w:ilvl w:val="1"/>
          <w:numId w:val="8"/>
        </w:numPr>
        <w:ind w:left="1440" w:hanging="360"/>
        <w:rPr>
          <w:sz w:val="24"/>
          <w:szCs w:val="24"/>
          <w:u w:val="none"/>
        </w:rPr>
      </w:pPr>
      <w:r w:rsidDel="00000000" w:rsidR="00000000" w:rsidRPr="00000000">
        <w:rPr>
          <w:b w:val="1"/>
          <w:sz w:val="24"/>
          <w:szCs w:val="24"/>
          <w:rtl w:val="0"/>
        </w:rPr>
        <w:t xml:space="preserve">OPEN</w:t>
      </w:r>
      <w:r w:rsidDel="00000000" w:rsidR="00000000" w:rsidRPr="00000000">
        <w:rPr>
          <w:sz w:val="24"/>
          <w:szCs w:val="24"/>
          <w:rtl w:val="0"/>
        </w:rPr>
        <w:t xml:space="preserve">: define cardinality restrictions: </w:t>
      </w:r>
      <w:hyperlink r:id="rId16">
        <w:r w:rsidDel="00000000" w:rsidR="00000000" w:rsidRPr="00000000">
          <w:rPr>
            <w:color w:val="1155cc"/>
            <w:sz w:val="24"/>
            <w:szCs w:val="24"/>
            <w:u w:val="single"/>
            <w:rtl w:val="0"/>
          </w:rPr>
          <w:t xml:space="preserve">https://github.com/ontolex/morph/issues/12</w:t>
        </w:r>
      </w:hyperlink>
      <w:r w:rsidDel="00000000" w:rsidR="00000000" w:rsidRPr="00000000">
        <w:rPr>
          <w:sz w:val="24"/>
          <w:szCs w:val="24"/>
          <w:rtl w:val="0"/>
        </w:rPr>
        <w:t xml:space="preserve">  </w:t>
      </w:r>
    </w:p>
    <w:p w:rsidR="00000000" w:rsidDel="00000000" w:rsidP="00000000" w:rsidRDefault="00000000" w:rsidRPr="00000000" w14:paraId="00000065">
      <w:pPr>
        <w:numPr>
          <w:ilvl w:val="2"/>
          <w:numId w:val="8"/>
        </w:numPr>
        <w:ind w:left="2160" w:hanging="360"/>
        <w:rPr>
          <w:sz w:val="24"/>
          <w:szCs w:val="24"/>
          <w:u w:val="none"/>
        </w:rPr>
      </w:pPr>
      <w:r w:rsidDel="00000000" w:rsidR="00000000" w:rsidRPr="00000000">
        <w:rPr>
          <w:sz w:val="24"/>
          <w:szCs w:val="24"/>
          <w:rtl w:val="0"/>
        </w:rPr>
        <w:t xml:space="preserve">suggestion: when finalizing the vocabulary</w:t>
      </w:r>
    </w:p>
    <w:p w:rsidR="00000000" w:rsidDel="00000000" w:rsidP="00000000" w:rsidRDefault="00000000" w:rsidRPr="00000000" w14:paraId="00000066">
      <w:pPr>
        <w:numPr>
          <w:ilvl w:val="1"/>
          <w:numId w:val="8"/>
        </w:numPr>
        <w:ind w:left="1440" w:hanging="360"/>
        <w:rPr>
          <w:sz w:val="24"/>
          <w:szCs w:val="24"/>
          <w:u w:val="none"/>
        </w:rPr>
      </w:pPr>
      <w:r w:rsidDel="00000000" w:rsidR="00000000" w:rsidRPr="00000000">
        <w:rPr>
          <w:b w:val="1"/>
          <w:sz w:val="24"/>
          <w:szCs w:val="24"/>
          <w:rtl w:val="0"/>
        </w:rPr>
        <w:t xml:space="preserve">CHECK STATUS</w:t>
      </w:r>
      <w:r w:rsidDel="00000000" w:rsidR="00000000" w:rsidRPr="00000000">
        <w:rPr>
          <w:sz w:val="24"/>
          <w:szCs w:val="24"/>
          <w:rtl w:val="0"/>
        </w:rPr>
        <w:t xml:space="preserve">: </w:t>
      </w:r>
      <w:r w:rsidDel="00000000" w:rsidR="00000000" w:rsidRPr="00000000">
        <w:rPr>
          <w:rtl w:val="0"/>
        </w:rPr>
        <w:t xml:space="preserve">define morph subclasses in LexInfo rather than OntoLex-Morph, also add equivalence axioms (lexinfo:Prefix subclassOf [ lexinfo:termElement lexinfo:prefix ])</w:t>
      </w:r>
    </w:p>
    <w:p w:rsidR="00000000" w:rsidDel="00000000" w:rsidP="00000000" w:rsidRDefault="00000000" w:rsidRPr="00000000" w14:paraId="00000067">
      <w:pPr>
        <w:numPr>
          <w:ilvl w:val="2"/>
          <w:numId w:val="8"/>
        </w:numPr>
        <w:ind w:left="2160" w:hanging="360"/>
        <w:rPr>
          <w:u w:val="none"/>
        </w:rPr>
      </w:pPr>
      <w:hyperlink r:id="rId17">
        <w:r w:rsidDel="00000000" w:rsidR="00000000" w:rsidRPr="00000000">
          <w:rPr>
            <w:color w:val="1155cc"/>
            <w:u w:val="single"/>
            <w:rtl w:val="0"/>
          </w:rPr>
          <w:t xml:space="preserve">https://github.com/ontolex/lexinfo/pull/29</w:t>
        </w:r>
      </w:hyperlink>
      <w:r w:rsidDel="00000000" w:rsidR="00000000" w:rsidRPr="00000000">
        <w:rPr>
          <w:rtl w:val="0"/>
        </w:rPr>
        <w:t xml:space="preserve"> </w:t>
      </w:r>
    </w:p>
    <w:p w:rsidR="00000000" w:rsidDel="00000000" w:rsidP="00000000" w:rsidRDefault="00000000" w:rsidRPr="00000000" w14:paraId="00000068">
      <w:pPr>
        <w:numPr>
          <w:ilvl w:val="2"/>
          <w:numId w:val="8"/>
        </w:numPr>
        <w:ind w:left="2160" w:hanging="360"/>
        <w:rPr>
          <w:u w:val="none"/>
        </w:rPr>
      </w:pPr>
      <w:r w:rsidDel="00000000" w:rsidR="00000000" w:rsidRPr="00000000">
        <w:rPr>
          <w:rtl w:val="0"/>
        </w:rPr>
        <w:t xml:space="preserve">not merged yet</w:t>
      </w:r>
    </w:p>
    <w:p w:rsidR="00000000" w:rsidDel="00000000" w:rsidP="00000000" w:rsidRDefault="00000000" w:rsidRPr="00000000" w14:paraId="00000069">
      <w:pPr>
        <w:numPr>
          <w:ilvl w:val="1"/>
          <w:numId w:val="8"/>
        </w:numPr>
        <w:ind w:left="1440" w:hanging="360"/>
        <w:rPr>
          <w:u w:val="none"/>
        </w:rPr>
      </w:pPr>
      <w:r w:rsidDel="00000000" w:rsidR="00000000" w:rsidRPr="00000000">
        <w:rPr>
          <w:b w:val="1"/>
          <w:rtl w:val="0"/>
        </w:rPr>
        <w:t xml:space="preserve">unassigned</w:t>
      </w:r>
      <w:r w:rsidDel="00000000" w:rsidR="00000000" w:rsidRPr="00000000">
        <w:rPr>
          <w:rtl w:val="0"/>
        </w:rPr>
        <w:t xml:space="preserve">: </w:t>
      </w:r>
      <w:r w:rsidDel="00000000" w:rsidR="00000000" w:rsidRPr="00000000">
        <w:rPr>
          <w:rtl w:val="0"/>
        </w:rPr>
        <w:t xml:space="preserve">describe the relation between decomp and CompoundRelation</w:t>
      </w:r>
    </w:p>
    <w:p w:rsidR="00000000" w:rsidDel="00000000" w:rsidP="00000000" w:rsidRDefault="00000000" w:rsidRPr="00000000" w14:paraId="0000006A">
      <w:pPr>
        <w:numPr>
          <w:ilvl w:val="2"/>
          <w:numId w:val="8"/>
        </w:numPr>
        <w:ind w:left="2160" w:hanging="360"/>
        <w:rPr>
          <w:u w:val="none"/>
        </w:rPr>
      </w:pPr>
      <w:r w:rsidDel="00000000" w:rsidR="00000000" w:rsidRPr="00000000">
        <w:rPr>
          <w:b w:val="1"/>
          <w:rtl w:val="0"/>
        </w:rPr>
        <w:t xml:space="preserve">suggestion</w:t>
      </w:r>
      <w:r w:rsidDel="00000000" w:rsidR="00000000" w:rsidRPr="00000000">
        <w:rPr>
          <w:rtl w:val="0"/>
        </w:rPr>
        <w:t xml:space="preserve">: do this as part of writing a designated paper [venue?]</w:t>
      </w:r>
    </w:p>
    <w:p w:rsidR="00000000" w:rsidDel="00000000" w:rsidP="00000000" w:rsidRDefault="00000000" w:rsidRPr="00000000" w14:paraId="0000006B">
      <w:pPr>
        <w:numPr>
          <w:ilvl w:val="2"/>
          <w:numId w:val="8"/>
        </w:numPr>
        <w:ind w:left="2160" w:hanging="360"/>
        <w:rPr>
          <w:u w:val="none"/>
        </w:rPr>
      </w:pPr>
      <w:r w:rsidDel="00000000" w:rsidR="00000000" w:rsidRPr="00000000">
        <w:rPr>
          <w:b w:val="1"/>
          <w:rtl w:val="0"/>
        </w:rPr>
        <w:t xml:space="preserve">TODO</w:t>
      </w:r>
      <w:r w:rsidDel="00000000" w:rsidR="00000000" w:rsidRPr="00000000">
        <w:rPr>
          <w:rtl w:val="0"/>
        </w:rPr>
        <w:t xml:space="preserve">@unassigned: document relation between both modules in appendix</w:t>
      </w:r>
    </w:p>
    <w:p w:rsidR="00000000" w:rsidDel="00000000" w:rsidP="00000000" w:rsidRDefault="00000000" w:rsidRPr="00000000" w14:paraId="0000006C">
      <w:pPr>
        <w:numPr>
          <w:ilvl w:val="3"/>
          <w:numId w:val="8"/>
        </w:numPr>
        <w:ind w:left="2880" w:hanging="360"/>
      </w:pPr>
      <w:r w:rsidDel="00000000" w:rsidR="00000000" w:rsidRPr="00000000">
        <w:rPr>
          <w:rtl w:val="0"/>
        </w:rPr>
        <w:t xml:space="preserve">there is an alternative reification with decomp:Component, but this is less well-suited for compound analysis, because it doesn’t relate to lexicosemantic relations.</w:t>
      </w:r>
    </w:p>
    <w:p w:rsidR="00000000" w:rsidDel="00000000" w:rsidP="00000000" w:rsidRDefault="00000000" w:rsidRPr="00000000" w14:paraId="0000006D">
      <w:pPr>
        <w:numPr>
          <w:ilvl w:val="3"/>
          <w:numId w:val="8"/>
        </w:numPr>
        <w:ind w:left="2880" w:hanging="360"/>
      </w:pPr>
      <w:r w:rsidDel="00000000" w:rsidR="00000000" w:rsidRPr="00000000">
        <w:rPr>
          <w:rtl w:val="0"/>
        </w:rPr>
        <w:t xml:space="preserve">the current modelling of decomp is oriented towards an analysis of synsem (semantic) roles within a compound. in morphology, we normally don’t have that, what we have, instead, are relations between lexemes and morphemes. </w:t>
      </w:r>
    </w:p>
    <w:p w:rsidR="00000000" w:rsidDel="00000000" w:rsidP="00000000" w:rsidRDefault="00000000" w:rsidRPr="00000000" w14:paraId="0000006E">
      <w:pPr>
        <w:numPr>
          <w:ilvl w:val="1"/>
          <w:numId w:val="8"/>
        </w:numPr>
        <w:ind w:left="1440" w:hanging="360"/>
        <w:rPr>
          <w:u w:val="none"/>
        </w:rPr>
      </w:pPr>
      <w:r w:rsidDel="00000000" w:rsidR="00000000" w:rsidRPr="00000000">
        <w:rPr>
          <w:rtl w:val="0"/>
        </w:rPr>
        <w:t xml:space="preserve">describe </w:t>
      </w:r>
      <w:r w:rsidDel="00000000" w:rsidR="00000000" w:rsidRPr="00000000">
        <w:rPr>
          <w:color w:val="202124"/>
          <w:highlight w:val="white"/>
          <w:rtl w:val="0"/>
        </w:rPr>
        <w:t xml:space="preserve">grouping of lexical (sub-) entries </w:t>
      </w:r>
    </w:p>
    <w:p w:rsidR="00000000" w:rsidDel="00000000" w:rsidP="00000000" w:rsidRDefault="00000000" w:rsidRPr="00000000" w14:paraId="0000006F">
      <w:pPr>
        <w:numPr>
          <w:ilvl w:val="2"/>
          <w:numId w:val="8"/>
        </w:numPr>
        <w:ind w:left="2160" w:hanging="360"/>
        <w:rPr>
          <w:u w:val="none"/>
        </w:rPr>
      </w:pPr>
      <w:r w:rsidDel="00000000" w:rsidR="00000000" w:rsidRPr="00000000">
        <w:rPr>
          <w:color w:val="202124"/>
          <w:highlight w:val="white"/>
          <w:rtl w:val="0"/>
        </w:rPr>
        <w:t xml:space="preserve">LiLa: “flexeme”, sub-entries with different paradigms, but identical in meaning, etc.</w:t>
      </w:r>
    </w:p>
    <w:p w:rsidR="00000000" w:rsidDel="00000000" w:rsidP="00000000" w:rsidRDefault="00000000" w:rsidRPr="00000000" w14:paraId="00000070">
      <w:pPr>
        <w:numPr>
          <w:ilvl w:val="4"/>
          <w:numId w:val="8"/>
        </w:numPr>
        <w:ind w:left="3600" w:hanging="360"/>
        <w:rPr>
          <w:color w:val="202124"/>
          <w:highlight w:val="white"/>
          <w:u w:val="none"/>
        </w:rPr>
      </w:pPr>
      <w:r w:rsidDel="00000000" w:rsidR="00000000" w:rsidRPr="00000000">
        <w:rPr>
          <w:color w:val="202124"/>
          <w:highlight w:val="white"/>
          <w:rtl w:val="0"/>
        </w:rPr>
        <w:t xml:space="preserve">suggestion: model the grouping by lexicog, have both the overarching lexical entry and the flexemes as separate lexical entries, no vocabulary extension needed, but a usage note in the report</w:t>
      </w:r>
    </w:p>
    <w:p w:rsidR="00000000" w:rsidDel="00000000" w:rsidP="00000000" w:rsidRDefault="00000000" w:rsidRPr="00000000" w14:paraId="00000071">
      <w:pPr>
        <w:numPr>
          <w:ilvl w:val="4"/>
          <w:numId w:val="8"/>
        </w:numPr>
        <w:ind w:left="3600" w:hanging="360"/>
        <w:rPr>
          <w:color w:val="202124"/>
          <w:highlight w:val="white"/>
          <w:u w:val="none"/>
        </w:rPr>
      </w:pPr>
      <w:r w:rsidDel="00000000" w:rsidR="00000000" w:rsidRPr="00000000">
        <w:rPr>
          <w:b w:val="1"/>
          <w:color w:val="202124"/>
          <w:highlight w:val="white"/>
          <w:rtl w:val="0"/>
        </w:rPr>
        <w:t xml:space="preserve">tbc:</w:t>
      </w:r>
      <w:r w:rsidDel="00000000" w:rsidR="00000000" w:rsidRPr="00000000">
        <w:rPr>
          <w:color w:val="202124"/>
          <w:highlight w:val="white"/>
          <w:rtl w:val="0"/>
        </w:rPr>
        <w:t xml:space="preserve"> by LiLa</w:t>
      </w:r>
    </w:p>
    <w:p w:rsidR="00000000" w:rsidDel="00000000" w:rsidP="00000000" w:rsidRDefault="00000000" w:rsidRPr="00000000" w14:paraId="00000072">
      <w:pPr>
        <w:numPr>
          <w:ilvl w:val="2"/>
          <w:numId w:val="8"/>
        </w:numPr>
        <w:ind w:left="2160" w:hanging="360"/>
        <w:rPr>
          <w:color w:val="202124"/>
          <w:highlight w:val="white"/>
          <w:u w:val="none"/>
        </w:rPr>
      </w:pPr>
      <w:r w:rsidDel="00000000" w:rsidR="00000000" w:rsidRPr="00000000">
        <w:rPr>
          <w:color w:val="202124"/>
          <w:highlight w:val="white"/>
          <w:rtl w:val="0"/>
        </w:rPr>
        <w:t xml:space="preserve">Penny: sub-entries of the same lexical entry to mark contracted and non-contracted versions of the same paradigm</w:t>
      </w:r>
    </w:p>
    <w:p w:rsidR="00000000" w:rsidDel="00000000" w:rsidP="00000000" w:rsidRDefault="00000000" w:rsidRPr="00000000" w14:paraId="00000073">
      <w:pPr>
        <w:numPr>
          <w:ilvl w:val="4"/>
          <w:numId w:val="8"/>
        </w:numPr>
        <w:ind w:left="3600" w:hanging="360"/>
        <w:rPr>
          <w:color w:val="202124"/>
          <w:highlight w:val="white"/>
          <w:u w:val="none"/>
        </w:rPr>
      </w:pPr>
      <w:r w:rsidDel="00000000" w:rsidR="00000000" w:rsidRPr="00000000">
        <w:rPr>
          <w:color w:val="202124"/>
          <w:highlight w:val="white"/>
          <w:rtl w:val="0"/>
        </w:rPr>
        <w:t xml:space="preserve">can be partially modelled by means of “markers”, i.e., lexinfo usage properties, instead</w:t>
      </w:r>
    </w:p>
    <w:p w:rsidR="00000000" w:rsidDel="00000000" w:rsidP="00000000" w:rsidRDefault="00000000" w:rsidRPr="00000000" w14:paraId="00000074">
      <w:pPr>
        <w:numPr>
          <w:ilvl w:val="4"/>
          <w:numId w:val="8"/>
        </w:numPr>
        <w:ind w:left="3600" w:hanging="360"/>
        <w:rPr>
          <w:color w:val="202124"/>
          <w:highlight w:val="white"/>
          <w:u w:val="none"/>
        </w:rPr>
      </w:pPr>
      <w:r w:rsidDel="00000000" w:rsidR="00000000" w:rsidRPr="00000000">
        <w:rPr>
          <w:b w:val="1"/>
          <w:color w:val="202124"/>
          <w:highlight w:val="white"/>
          <w:rtl w:val="0"/>
        </w:rPr>
        <w:t xml:space="preserve">todo@Penny</w:t>
      </w:r>
      <w:r w:rsidDel="00000000" w:rsidR="00000000" w:rsidRPr="00000000">
        <w:rPr>
          <w:color w:val="202124"/>
          <w:highlight w:val="white"/>
          <w:rtl w:val="0"/>
        </w:rPr>
        <w:t xml:space="preserve">: tbc. whether lexinfo needs to be extended for that </w:t>
      </w:r>
    </w:p>
    <w:p w:rsidR="00000000" w:rsidDel="00000000" w:rsidP="00000000" w:rsidRDefault="00000000" w:rsidRPr="00000000" w14:paraId="00000075">
      <w:pPr>
        <w:numPr>
          <w:ilvl w:val="5"/>
          <w:numId w:val="8"/>
        </w:numPr>
        <w:ind w:left="4320" w:hanging="360"/>
        <w:rPr>
          <w:color w:val="202124"/>
          <w:highlight w:val="white"/>
          <w:u w:val="none"/>
        </w:rPr>
      </w:pPr>
      <w:r w:rsidDel="00000000" w:rsidR="00000000" w:rsidRPr="00000000">
        <w:rPr>
          <w:color w:val="202124"/>
          <w:highlight w:val="white"/>
          <w:rtl w:val="0"/>
        </w:rPr>
        <w:t xml:space="preserve">domain: LexicalSense</w:t>
      </w:r>
    </w:p>
    <w:p w:rsidR="00000000" w:rsidDel="00000000" w:rsidP="00000000" w:rsidRDefault="00000000" w:rsidRPr="00000000" w14:paraId="00000076">
      <w:pPr>
        <w:numPr>
          <w:ilvl w:val="5"/>
          <w:numId w:val="8"/>
        </w:numPr>
        <w:ind w:left="4320" w:hanging="360"/>
        <w:rPr>
          <w:color w:val="202124"/>
          <w:highlight w:val="white"/>
          <w:u w:val="none"/>
        </w:rPr>
      </w:pPr>
      <w:r w:rsidDel="00000000" w:rsidR="00000000" w:rsidRPr="00000000">
        <w:rPr>
          <w:b w:val="1"/>
          <w:color w:val="202124"/>
          <w:highlight w:val="white"/>
          <w:rtl w:val="0"/>
        </w:rPr>
        <w:t xml:space="preserve">TODO</w:t>
      </w:r>
      <w:r w:rsidDel="00000000" w:rsidR="00000000" w:rsidRPr="00000000">
        <w:rPr>
          <w:color w:val="202124"/>
          <w:highlight w:val="white"/>
          <w:rtl w:val="0"/>
        </w:rPr>
        <w:t xml:space="preserve">: ask John</w:t>
      </w:r>
    </w:p>
    <w:p w:rsidR="00000000" w:rsidDel="00000000" w:rsidP="00000000" w:rsidRDefault="00000000" w:rsidRPr="00000000" w14:paraId="00000077">
      <w:pPr>
        <w:numPr>
          <w:ilvl w:val="5"/>
          <w:numId w:val="8"/>
        </w:numPr>
        <w:ind w:left="4320" w:hanging="360"/>
        <w:rPr>
          <w:color w:val="202124"/>
          <w:highlight w:val="white"/>
          <w:u w:val="none"/>
        </w:rPr>
      </w:pPr>
      <w:r w:rsidDel="00000000" w:rsidR="00000000" w:rsidRPr="00000000">
        <w:rPr>
          <w:color w:val="202124"/>
          <w:highlight w:val="white"/>
          <w:rtl w:val="0"/>
        </w:rPr>
        <w:t xml:space="preserve">if these properties are added, no sub-groups necessary</w:t>
      </w:r>
      <w:r w:rsidDel="00000000" w:rsidR="00000000" w:rsidRPr="00000000">
        <w:rPr>
          <w:rtl w:val="0"/>
        </w:rPr>
      </w:r>
    </w:p>
    <w:p w:rsidR="00000000" w:rsidDel="00000000" w:rsidP="00000000" w:rsidRDefault="00000000" w:rsidRPr="00000000" w14:paraId="00000078">
      <w:pPr>
        <w:numPr>
          <w:ilvl w:val="1"/>
          <w:numId w:val="8"/>
        </w:numPr>
        <w:ind w:left="1440" w:hanging="360"/>
        <w:rPr>
          <w:sz w:val="24"/>
          <w:szCs w:val="24"/>
        </w:rPr>
      </w:pPr>
      <w:r w:rsidDel="00000000" w:rsidR="00000000" w:rsidRPr="00000000">
        <w:rPr>
          <w:rtl w:val="0"/>
        </w:rPr>
        <w:t xml:space="preserve">@all: think about </w:t>
      </w:r>
      <w:commentRangeStart w:id="4"/>
      <w:commentRangeStart w:id="5"/>
      <w:commentRangeStart w:id="6"/>
      <w:commentRangeStart w:id="7"/>
      <w:commentRangeStart w:id="8"/>
      <w:r w:rsidDel="00000000" w:rsidR="00000000" w:rsidRPr="00000000">
        <w:rPr>
          <w:rtl w:val="0"/>
        </w:rPr>
        <w:t xml:space="preserve">metadata properties for LexInfo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(hypothetical/unattested form, etc.) =&gt; tentative consensus, but details to be discussed</w:t>
      </w:r>
    </w:p>
    <w:p w:rsidR="00000000" w:rsidDel="00000000" w:rsidP="00000000" w:rsidRDefault="00000000" w:rsidRPr="00000000" w14:paraId="00000079">
      <w:pPr>
        <w:numPr>
          <w:ilvl w:val="2"/>
          <w:numId w:val="8"/>
        </w:numPr>
        <w:ind w:left="2160" w:hanging="360"/>
        <w:rPr>
          <w:u w:val="none"/>
        </w:rPr>
      </w:pPr>
      <w:r w:rsidDel="00000000" w:rsidR="00000000" w:rsidRPr="00000000">
        <w:rPr>
          <w:rtl w:val="0"/>
        </w:rPr>
        <w:t xml:space="preserve">Penny: could work, but domain is ontolex:LexicalSense. Can this be changed?</w:t>
      </w:r>
    </w:p>
    <w:p w:rsidR="00000000" w:rsidDel="00000000" w:rsidP="00000000" w:rsidRDefault="00000000" w:rsidRPr="00000000" w14:paraId="0000007A">
      <w:pPr>
        <w:numPr>
          <w:ilvl w:val="2"/>
          <w:numId w:val="8"/>
        </w:numPr>
        <w:ind w:left="2160" w:hanging="360"/>
        <w:rPr>
          <w:u w:val="none"/>
        </w:rPr>
      </w:pPr>
      <w:r w:rsidDel="00000000" w:rsidR="00000000" w:rsidRPr="00000000">
        <w:rPr>
          <w:b w:val="1"/>
          <w:rtl w:val="0"/>
        </w:rPr>
        <w:t xml:space="preserve">TODO</w:t>
      </w:r>
      <w:r w:rsidDel="00000000" w:rsidR="00000000" w:rsidRPr="00000000">
        <w:rPr>
          <w:rtl w:val="0"/>
        </w:rPr>
        <w:t xml:space="preserve">: ask John</w:t>
      </w:r>
    </w:p>
    <w:p w:rsidR="00000000" w:rsidDel="00000000" w:rsidP="00000000" w:rsidRDefault="00000000" w:rsidRPr="00000000" w14:paraId="0000007B">
      <w:pPr>
        <w:pStyle w:val="Heading2"/>
        <w:rPr/>
      </w:pPr>
      <w:bookmarkStart w:colFirst="0" w:colLast="0" w:name="_letz9qce1sim" w:id="5"/>
      <w:bookmarkEnd w:id="5"/>
      <w:r w:rsidDel="00000000" w:rsidR="00000000" w:rsidRPr="00000000">
        <w:rPr>
          <w:rtl w:val="0"/>
        </w:rPr>
        <w:t xml:space="preserve">2.1 </w:t>
      </w:r>
      <w:r w:rsidDel="00000000" w:rsidR="00000000" w:rsidRPr="00000000">
        <w:rPr>
          <w:rtl w:val="0"/>
        </w:rPr>
        <w:t xml:space="preserve">InflectionType</w:t>
      </w:r>
    </w:p>
    <w:p w:rsidR="00000000" w:rsidDel="00000000" w:rsidP="00000000" w:rsidRDefault="00000000" w:rsidRPr="00000000" w14:paraId="0000007C">
      <w:pPr>
        <w:numPr>
          <w:ilvl w:val="0"/>
          <w:numId w:val="12"/>
        </w:numPr>
        <w:ind w:left="720" w:hanging="360"/>
        <w:rPr>
          <w:u w:val="none"/>
        </w:rPr>
      </w:pPr>
      <w:r w:rsidDel="00000000" w:rsidR="00000000" w:rsidRPr="00000000">
        <w:rPr>
          <w:rtl w:val="0"/>
        </w:rPr>
        <w:t xml:space="preserve">current definitions:</w:t>
      </w:r>
    </w:p>
    <w:p w:rsidR="00000000" w:rsidDel="00000000" w:rsidP="00000000" w:rsidRDefault="00000000" w:rsidRPr="00000000" w14:paraId="0000007D">
      <w:pPr>
        <w:numPr>
          <w:ilvl w:val="1"/>
          <w:numId w:val="12"/>
        </w:numPr>
        <w:spacing w:after="0" w:afterAutospacing="0" w:lineRule="auto"/>
        <w:ind w:left="1440" w:hanging="360"/>
      </w:pPr>
      <w:r w:rsidDel="00000000" w:rsidR="00000000" w:rsidRPr="00000000">
        <w:rPr>
          <w:rtl w:val="0"/>
        </w:rPr>
        <w:t xml:space="preserve">Class </w:t>
      </w:r>
      <w:r w:rsidDel="00000000" w:rsidR="00000000" w:rsidRPr="00000000">
        <w:rPr>
          <w:b w:val="1"/>
          <w:rtl w:val="0"/>
        </w:rPr>
        <w:t xml:space="preserve">morph:InflectionType</w:t>
      </w:r>
      <w:r w:rsidDel="00000000" w:rsidR="00000000" w:rsidRPr="00000000">
        <w:rPr>
          <w:rtl w:val="0"/>
        </w:rPr>
        <w:t xml:space="preserve"> represents a single slot for a single grammatical category for all its possible values (e.g. all the cases)</w:t>
      </w:r>
    </w:p>
    <w:p w:rsidR="00000000" w:rsidDel="00000000" w:rsidP="00000000" w:rsidRDefault="00000000" w:rsidRPr="00000000" w14:paraId="0000007E">
      <w:pPr>
        <w:numPr>
          <w:ilvl w:val="2"/>
          <w:numId w:val="12"/>
        </w:numPr>
        <w:spacing w:after="0" w:afterAutospacing="0" w:before="0" w:beforeAutospacing="0" w:lineRule="auto"/>
        <w:ind w:left="2160" w:hanging="360"/>
      </w:pPr>
      <w:r w:rsidDel="00000000" w:rsidR="00000000" w:rsidRPr="00000000">
        <w:rPr>
          <w:rtl w:val="0"/>
        </w:rPr>
        <w:t xml:space="preserve">Book analogy: a column from a paradigm table without allomorphy/alternative variants for just a single morpheme</w:t>
      </w:r>
    </w:p>
    <w:p w:rsidR="00000000" w:rsidDel="00000000" w:rsidP="00000000" w:rsidRDefault="00000000" w:rsidRPr="00000000" w14:paraId="0000007F">
      <w:pPr>
        <w:numPr>
          <w:ilvl w:val="1"/>
          <w:numId w:val="12"/>
        </w:numPr>
        <w:ind w:left="1440" w:hanging="360"/>
        <w:rPr>
          <w:u w:val="none"/>
        </w:rPr>
      </w:pPr>
      <w:r w:rsidDel="00000000" w:rsidR="00000000" w:rsidRPr="00000000">
        <w:rPr>
          <w:rtl w:val="0"/>
        </w:rPr>
        <w:t xml:space="preserve">property </w:t>
      </w:r>
      <w:r w:rsidDel="00000000" w:rsidR="00000000" w:rsidRPr="00000000">
        <w:rPr>
          <w:b w:val="1"/>
          <w:rtl w:val="0"/>
        </w:rPr>
        <w:t xml:space="preserve">morph:inflectionType</w:t>
      </w:r>
      <w:r w:rsidDel="00000000" w:rsidR="00000000" w:rsidRPr="00000000">
        <w:rPr>
          <w:rtl w:val="0"/>
        </w:rPr>
        <w:t xml:space="preserve"> assigns an inflectional pattern of a form as belonging to a morphological pattern of a lexical entry </w:t>
      </w:r>
    </w:p>
    <w:p w:rsidR="00000000" w:rsidDel="00000000" w:rsidP="00000000" w:rsidRDefault="00000000" w:rsidRPr="00000000" w14:paraId="00000080">
      <w:pPr>
        <w:numPr>
          <w:ilvl w:val="0"/>
          <w:numId w:val="12"/>
        </w:numPr>
        <w:ind w:left="720" w:hanging="360"/>
        <w:rPr>
          <w:u w:val="none"/>
        </w:rPr>
      </w:pPr>
      <w:r w:rsidDel="00000000" w:rsidR="00000000" w:rsidRPr="00000000">
        <w:rPr>
          <w:rtl w:val="0"/>
        </w:rPr>
        <w:t xml:space="preserve">CC (offline): this definition </w:t>
      </w:r>
      <w:r w:rsidDel="00000000" w:rsidR="00000000" w:rsidRPr="00000000">
        <w:rPr>
          <w:i w:val="1"/>
          <w:rtl w:val="0"/>
        </w:rPr>
        <w:t xml:space="preserve">does not work</w:t>
      </w:r>
      <w:r w:rsidDel="00000000" w:rsidR="00000000" w:rsidRPr="00000000">
        <w:rPr>
          <w:rtl w:val="0"/>
        </w:rPr>
        <w:t xml:space="preserve"> for the current diagram, if one inflection type represents the position for *all* cases, we cannot associate the form for, say, dative with the rule for dative via inflection type (thanks to Matteo for pointing that out).</w:t>
      </w:r>
    </w:p>
    <w:p w:rsidR="00000000" w:rsidDel="00000000" w:rsidP="00000000" w:rsidRDefault="00000000" w:rsidRPr="00000000" w14:paraId="00000081">
      <w:pPr>
        <w:numPr>
          <w:ilvl w:val="1"/>
          <w:numId w:val="12"/>
        </w:numPr>
        <w:ind w:left="1440" w:hanging="360"/>
        <w:rPr>
          <w:u w:val="none"/>
        </w:rPr>
      </w:pPr>
      <w:hyperlink r:id="rId18">
        <w:r w:rsidDel="00000000" w:rsidR="00000000" w:rsidRPr="00000000">
          <w:rPr>
            <w:color w:val="1155cc"/>
            <w:u w:val="single"/>
            <w:rtl w:val="0"/>
          </w:rPr>
          <w:t xml:space="preserve">https://github.com/ontolex/morph/issues/11</w:t>
        </w:r>
      </w:hyperlink>
      <w:r w:rsidDel="00000000" w:rsidR="00000000" w:rsidRPr="00000000">
        <w:rPr>
          <w:rtl w:val="0"/>
        </w:rPr>
        <w:t xml:space="preserve"> </w:t>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 Comparing alternatives:</w:t>
      </w:r>
    </w:p>
    <w:p w:rsidR="00000000" w:rsidDel="00000000" w:rsidP="00000000" w:rsidRDefault="00000000" w:rsidRPr="00000000" w14:paraId="00000083">
      <w:pPr>
        <w:numPr>
          <w:ilvl w:val="1"/>
          <w:numId w:val="12"/>
        </w:numPr>
        <w:ind w:left="1440" w:hanging="360"/>
        <w:rPr>
          <w:u w:val="none"/>
        </w:rPr>
      </w:pPr>
      <w:r w:rsidDel="00000000" w:rsidR="00000000" w:rsidRPr="00000000">
        <w:rPr>
          <w:b w:val="1"/>
          <w:rtl w:val="0"/>
        </w:rPr>
        <w:t xml:space="preserve">TODO</w:t>
      </w:r>
      <w:r w:rsidDel="00000000" w:rsidR="00000000" w:rsidRPr="00000000">
        <w:rPr>
          <w:rtl w:val="0"/>
        </w:rPr>
        <w:t xml:space="preserve">@Max: graphics [</w:t>
      </w:r>
      <w:r w:rsidDel="00000000" w:rsidR="00000000" w:rsidRPr="00000000">
        <w:rPr>
          <w:b w:val="1"/>
          <w:rtl w:val="0"/>
        </w:rPr>
        <w:t xml:space="preserve">postponed</w:t>
      </w:r>
      <w:r w:rsidDel="00000000" w:rsidR="00000000" w:rsidRPr="00000000">
        <w:rPr>
          <w:rtl w:val="0"/>
        </w:rPr>
        <w:t xml:space="preserve">]</w:t>
      </w:r>
    </w:p>
    <w:p w:rsidR="00000000" w:rsidDel="00000000" w:rsidP="00000000" w:rsidRDefault="00000000" w:rsidRPr="00000000" w14:paraId="00000084">
      <w:pPr>
        <w:numPr>
          <w:ilvl w:val="1"/>
          <w:numId w:val="12"/>
        </w:numPr>
        <w:ind w:left="1440" w:hanging="360"/>
        <w:rPr>
          <w:u w:val="none"/>
        </w:rPr>
      </w:pPr>
      <w:r w:rsidDel="00000000" w:rsidR="00000000" w:rsidRPr="00000000">
        <w:rPr>
          <w:b w:val="1"/>
          <w:rtl w:val="0"/>
        </w:rPr>
        <w:t xml:space="preserve">TODO</w:t>
      </w:r>
      <w:r w:rsidDel="00000000" w:rsidR="00000000" w:rsidRPr="00000000">
        <w:rPr>
          <w:rtl w:val="0"/>
        </w:rPr>
        <w:t xml:space="preserve">@Max: example agglutinative [</w:t>
      </w:r>
      <w:r w:rsidDel="00000000" w:rsidR="00000000" w:rsidRPr="00000000">
        <w:rPr>
          <w:b w:val="1"/>
          <w:rtl w:val="0"/>
        </w:rPr>
        <w:t xml:space="preserve">postponed</w:t>
      </w:r>
      <w:r w:rsidDel="00000000" w:rsidR="00000000" w:rsidRPr="00000000">
        <w:rPr>
          <w:rtl w:val="0"/>
        </w:rPr>
        <w:t xml:space="preserve">]</w:t>
      </w:r>
    </w:p>
    <w:p w:rsidR="00000000" w:rsidDel="00000000" w:rsidP="00000000" w:rsidRDefault="00000000" w:rsidRPr="00000000" w14:paraId="00000085">
      <w:pPr>
        <w:numPr>
          <w:ilvl w:val="1"/>
          <w:numId w:val="12"/>
        </w:numPr>
        <w:spacing w:after="0" w:afterAutospacing="0"/>
        <w:ind w:left="1440" w:hanging="360"/>
        <w:rPr>
          <w:u w:val="none"/>
        </w:rPr>
      </w:pPr>
      <w:r w:rsidDel="00000000" w:rsidR="00000000" w:rsidRPr="00000000">
        <w:rPr>
          <w:b w:val="1"/>
          <w:rtl w:val="0"/>
        </w:rPr>
        <w:t xml:space="preserve">TODO</w:t>
      </w:r>
      <w:r w:rsidDel="00000000" w:rsidR="00000000" w:rsidRPr="00000000">
        <w:rPr>
          <w:rtl w:val="0"/>
        </w:rPr>
        <w:t xml:space="preserve">@Katerina+Penny: example fusional</w:t>
      </w:r>
    </w:p>
    <w:p w:rsidR="00000000" w:rsidDel="00000000" w:rsidP="00000000" w:rsidRDefault="00000000" w:rsidRPr="00000000" w14:paraId="00000086">
      <w:pPr>
        <w:pStyle w:val="Heading3"/>
        <w:numPr>
          <w:ilvl w:val="2"/>
          <w:numId w:val="12"/>
        </w:numPr>
        <w:spacing w:after="0" w:afterAutospacing="0" w:before="0" w:beforeAutospacing="0"/>
        <w:ind w:left="1440" w:hanging="360"/>
        <w:rPr/>
      </w:pPr>
      <w:bookmarkStart w:colFirst="0" w:colLast="0" w:name="_1t7puoeqhzeq" w:id="6"/>
      <w:bookmarkEnd w:id="6"/>
      <w:r w:rsidDel="00000000" w:rsidR="00000000" w:rsidRPr="00000000">
        <w:rPr>
          <w:rtl w:val="0"/>
        </w:rPr>
        <w:t xml:space="preserve">current model</w:t>
      </w:r>
    </w:p>
    <w:p w:rsidR="00000000" w:rsidDel="00000000" w:rsidP="00000000" w:rsidRDefault="00000000" w:rsidRPr="00000000" w14:paraId="00000087">
      <w:pPr>
        <w:numPr>
          <w:ilvl w:val="3"/>
          <w:numId w:val="12"/>
        </w:numPr>
        <w:ind w:left="2160" w:hanging="360"/>
        <w:rPr>
          <w:u w:val="none"/>
        </w:rPr>
      </w:pPr>
      <w:r w:rsidDel="00000000" w:rsidR="00000000" w:rsidRPr="00000000">
        <w:rPr>
          <w:rtl w:val="0"/>
        </w:rPr>
        <w:t xml:space="preserve">Form -inflectionType-&gt; InflectionType</w:t>
      </w:r>
    </w:p>
    <w:p w:rsidR="00000000" w:rsidDel="00000000" w:rsidP="00000000" w:rsidRDefault="00000000" w:rsidRPr="00000000" w14:paraId="00000088">
      <w:pPr>
        <w:numPr>
          <w:ilvl w:val="3"/>
          <w:numId w:val="12"/>
        </w:numPr>
        <w:ind w:left="2160" w:hanging="360"/>
        <w:rPr>
          <w:u w:val="none"/>
        </w:rPr>
      </w:pPr>
      <w:r w:rsidDel="00000000" w:rsidR="00000000" w:rsidRPr="00000000">
        <w:rPr>
          <w:rtl w:val="0"/>
        </w:rPr>
        <w:t xml:space="preserve">Paradigm &lt;-paradigm- InflectionType</w:t>
      </w:r>
    </w:p>
    <w:p w:rsidR="00000000" w:rsidDel="00000000" w:rsidP="00000000" w:rsidRDefault="00000000" w:rsidRPr="00000000" w14:paraId="00000089">
      <w:pPr>
        <w:numPr>
          <w:ilvl w:val="3"/>
          <w:numId w:val="12"/>
        </w:numPr>
        <w:ind w:left="2160" w:hanging="360"/>
        <w:rPr>
          <w:u w:val="none"/>
        </w:rPr>
      </w:pPr>
      <w:r w:rsidDel="00000000" w:rsidR="00000000" w:rsidRPr="00000000">
        <w:rPr>
          <w:rtl w:val="0"/>
        </w:rPr>
        <w:t xml:space="preserve">InflectionType -inflectionRule-&gt; InflectionRule</w:t>
      </w:r>
    </w:p>
    <w:p w:rsidR="00000000" w:rsidDel="00000000" w:rsidP="00000000" w:rsidRDefault="00000000" w:rsidRPr="00000000" w14:paraId="0000008A">
      <w:pPr>
        <w:numPr>
          <w:ilvl w:val="3"/>
          <w:numId w:val="12"/>
        </w:numPr>
        <w:ind w:left="2160" w:hanging="360"/>
        <w:rPr>
          <w:u w:val="none"/>
        </w:rPr>
      </w:pPr>
      <w:r w:rsidDel="00000000" w:rsidR="00000000" w:rsidRPr="00000000">
        <w:rPr>
          <w:rtl w:val="0"/>
        </w:rPr>
        <w:t xml:space="preserve">InflectionType -next-&gt; InflectionType</w:t>
      </w:r>
    </w:p>
    <w:p w:rsidR="00000000" w:rsidDel="00000000" w:rsidP="00000000" w:rsidRDefault="00000000" w:rsidRPr="00000000" w14:paraId="0000008B">
      <w:pPr>
        <w:ind w:left="2880" w:firstLine="0"/>
        <w:rPr/>
      </w:pPr>
      <w:r w:rsidDel="00000000" w:rsidR="00000000" w:rsidRPr="00000000">
        <w:rPr>
          <w:rtl w:val="0"/>
        </w:rPr>
      </w:r>
    </w:p>
    <w:p w:rsidR="00000000" w:rsidDel="00000000" w:rsidP="00000000" w:rsidRDefault="00000000" w:rsidRPr="00000000" w14:paraId="0000008C">
      <w:pPr>
        <w:numPr>
          <w:ilvl w:val="2"/>
          <w:numId w:val="12"/>
        </w:numPr>
        <w:ind w:left="1440" w:hanging="360"/>
        <w:rPr>
          <w:u w:val="none"/>
        </w:rPr>
      </w:pPr>
      <w:r w:rsidDel="00000000" w:rsidR="00000000" w:rsidRPr="00000000">
        <w:rPr>
          <w:rtl w:val="0"/>
        </w:rPr>
        <w:t xml:space="preserve">alternative 0: keep current model, one inflection type per paradigm and rule</w:t>
      </w:r>
    </w:p>
    <w:p w:rsidR="00000000" w:rsidDel="00000000" w:rsidP="00000000" w:rsidRDefault="00000000" w:rsidRPr="00000000" w14:paraId="0000008D">
      <w:pPr>
        <w:ind w:left="1440" w:firstLine="0"/>
        <w:rPr/>
      </w:pPr>
      <w:r w:rsidDel="00000000" w:rsidR="00000000" w:rsidRPr="00000000">
        <w:rPr>
          <w:b w:val="1"/>
          <w:rtl w:val="0"/>
        </w:rPr>
        <w:t xml:space="preserve">pro</w:t>
      </w:r>
      <w:r w:rsidDel="00000000" w:rsidR="00000000" w:rsidRPr="00000000">
        <w:rPr>
          <w:rtl w:val="0"/>
        </w:rPr>
        <w:t xml:space="preserve">: backward-compatible</w:t>
      </w:r>
    </w:p>
    <w:p w:rsidR="00000000" w:rsidDel="00000000" w:rsidP="00000000" w:rsidRDefault="00000000" w:rsidRPr="00000000" w14:paraId="0000008E">
      <w:pPr>
        <w:ind w:left="1440" w:firstLine="0"/>
        <w:rPr/>
      </w:pPr>
      <w:r w:rsidDel="00000000" w:rsidR="00000000" w:rsidRPr="00000000">
        <w:rPr>
          <w:b w:val="1"/>
          <w:rtl w:val="0"/>
        </w:rPr>
        <w:t xml:space="preserve">con</w:t>
      </w:r>
      <w:r w:rsidDel="00000000" w:rsidR="00000000" w:rsidRPr="00000000">
        <w:rPr>
          <w:rtl w:val="0"/>
        </w:rPr>
        <w:t xml:space="preserve">: unneccessarily verbose: what is the difference to inflection rule then?</w:t>
      </w:r>
    </w:p>
    <w:p w:rsidR="00000000" w:rsidDel="00000000" w:rsidP="00000000" w:rsidRDefault="00000000" w:rsidRPr="00000000" w14:paraId="0000008F">
      <w:pPr>
        <w:ind w:left="1440" w:firstLine="0"/>
        <w:rPr/>
      </w:pPr>
      <w:r w:rsidDel="00000000" w:rsidR="00000000" w:rsidRPr="00000000">
        <w:rPr>
          <w:b w:val="1"/>
          <w:rtl w:val="0"/>
        </w:rPr>
        <w:t xml:space="preserve">con</w:t>
      </w:r>
      <w:r w:rsidDel="00000000" w:rsidR="00000000" w:rsidRPr="00000000">
        <w:rPr>
          <w:rtl w:val="0"/>
        </w:rPr>
        <w:t xml:space="preserve">: still contradicts current definition</w:t>
      </w:r>
    </w:p>
    <w:p w:rsidR="00000000" w:rsidDel="00000000" w:rsidP="00000000" w:rsidRDefault="00000000" w:rsidRPr="00000000" w14:paraId="00000090">
      <w:pPr>
        <w:pStyle w:val="Heading4"/>
        <w:rPr/>
      </w:pPr>
      <w:bookmarkStart w:colFirst="0" w:colLast="0" w:name="_gprkcxalqzg1" w:id="7"/>
      <w:bookmarkEnd w:id="7"/>
      <w:r w:rsidDel="00000000" w:rsidR="00000000" w:rsidRPr="00000000">
        <w:rPr>
          <w:rtl w:val="0"/>
        </w:rPr>
        <w:t xml:space="preserve">Example for fusional language: </w:t>
      </w:r>
    </w:p>
    <w:p w:rsidR="00000000" w:rsidDel="00000000" w:rsidP="00000000" w:rsidRDefault="00000000" w:rsidRPr="00000000" w14:paraId="00000091">
      <w:pPr>
        <w:rPr/>
      </w:pPr>
      <w:r w:rsidDel="00000000" w:rsidR="00000000" w:rsidRPr="00000000">
        <w:rPr>
          <w:b w:val="1"/>
          <w:rtl w:val="0"/>
        </w:rPr>
        <w:t xml:space="preserve">Notes</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1. we have assumed that grammatical meaning (single feature or bundle of features) is a property on inflection rule based on previous discussions and example at </w:t>
      </w:r>
      <w:hyperlink r:id="rId19">
        <w:r w:rsidDel="00000000" w:rsidR="00000000" w:rsidRPr="00000000">
          <w:rPr>
            <w:color w:val="1155cc"/>
            <w:u w:val="single"/>
            <w:rtl w:val="0"/>
          </w:rPr>
          <w:t xml:space="preserve">https://docs.google.com/document/d/1iCv865GtEksO_wd0WC7bfU-at1dEKOOea9HSlFcTTkA/edit</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2. Question for cardinality of inflection type: can it take multiple inflectional paradigms? This is useful in case the same combination of stem and ending with the same grammatical features is used in other inflectional paradigms: for instance, for Greek the inflectional paradigm "vrahos" is similar to "efyvos" but with only one stem; so, the form for nominative singular is derived from exactly the same combination (stem 1 &amp; ending "ος") for both paradigms.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lexical entry with stems and inflectional paradigm ##</w:t>
      </w:r>
    </w:p>
    <w:p w:rsidR="00000000" w:rsidDel="00000000" w:rsidP="00000000" w:rsidRDefault="00000000" w:rsidRPr="00000000" w14:paraId="00000096">
      <w:pPr>
        <w:rPr/>
      </w:pPr>
      <w:r w:rsidDel="00000000" w:rsidR="00000000" w:rsidRPr="00000000">
        <w:rPr>
          <w:rtl w:val="0"/>
        </w:rPr>
        <w:t xml:space="preserve">&lt;anthropos&gt;  a ontolex:Word ;    </w:t>
      </w:r>
    </w:p>
    <w:p w:rsidR="00000000" w:rsidDel="00000000" w:rsidP="00000000" w:rsidRDefault="00000000" w:rsidRPr="00000000" w14:paraId="00000097">
      <w:pPr>
        <w:rPr/>
      </w:pPr>
      <w:r w:rsidDel="00000000" w:rsidR="00000000" w:rsidRPr="00000000">
        <w:rPr>
          <w:rtl w:val="0"/>
        </w:rPr>
        <w:t xml:space="preserve">    lexinfo:partOfSpeech lexinfo:noun ;</w:t>
      </w:r>
    </w:p>
    <w:p w:rsidR="00000000" w:rsidDel="00000000" w:rsidP="00000000" w:rsidRDefault="00000000" w:rsidRPr="00000000" w14:paraId="00000098">
      <w:pPr>
        <w:rPr/>
      </w:pPr>
      <w:r w:rsidDel="00000000" w:rsidR="00000000" w:rsidRPr="00000000">
        <w:rPr>
          <w:rtl w:val="0"/>
        </w:rPr>
        <w:t xml:space="preserve">    ontolex:morphologicalPattern &lt;efyvos_paradigm&gt; ;</w:t>
      </w:r>
    </w:p>
    <w:p w:rsidR="00000000" w:rsidDel="00000000" w:rsidP="00000000" w:rsidRDefault="00000000" w:rsidRPr="00000000" w14:paraId="00000099">
      <w:pPr>
        <w:rPr/>
      </w:pPr>
      <w:r w:rsidDel="00000000" w:rsidR="00000000" w:rsidRPr="00000000">
        <w:rPr>
          <w:rtl w:val="0"/>
        </w:rPr>
        <w:t xml:space="preserve">    morph:baseForm &lt;anthrop1_form&gt;;</w:t>
      </w:r>
    </w:p>
    <w:p w:rsidR="00000000" w:rsidDel="00000000" w:rsidP="00000000" w:rsidRDefault="00000000" w:rsidRPr="00000000" w14:paraId="0000009A">
      <w:pPr>
        <w:rPr/>
      </w:pPr>
      <w:r w:rsidDel="00000000" w:rsidR="00000000" w:rsidRPr="00000000">
        <w:rPr>
          <w:rtl w:val="0"/>
        </w:rPr>
        <w:t xml:space="preserve">    morph:baseForm &lt;anthrop2_form&gt;;</w:t>
      </w:r>
    </w:p>
    <w:p w:rsidR="00000000" w:rsidDel="00000000" w:rsidP="00000000" w:rsidRDefault="00000000" w:rsidRPr="00000000" w14:paraId="0000009B">
      <w:pPr>
        <w:rPr/>
      </w:pPr>
      <w:r w:rsidDel="00000000" w:rsidR="00000000" w:rsidRPr="00000000">
        <w:rPr>
          <w:rtl w:val="0"/>
        </w:rPr>
        <w:t xml:space="preserve">    rdfs:label "άνθρωπος"@el ;</w:t>
      </w:r>
    </w:p>
    <w:p w:rsidR="00000000" w:rsidDel="00000000" w:rsidP="00000000" w:rsidRDefault="00000000" w:rsidRPr="00000000" w14:paraId="0000009C">
      <w:pPr>
        <w:rPr/>
      </w:pPr>
      <w:r w:rsidDel="00000000" w:rsidR="00000000" w:rsidRPr="00000000">
        <w:rPr>
          <w:rtl w:val="0"/>
        </w:rPr>
        <w:t xml:space="preserve">    ##### Generated by applying the inflection rules ####</w:t>
      </w:r>
    </w:p>
    <w:p w:rsidR="00000000" w:rsidDel="00000000" w:rsidP="00000000" w:rsidRDefault="00000000" w:rsidRPr="00000000" w14:paraId="0000009D">
      <w:pPr>
        <w:rPr/>
      </w:pPr>
      <w:r w:rsidDel="00000000" w:rsidR="00000000" w:rsidRPr="00000000">
        <w:rPr>
          <w:rtl w:val="0"/>
        </w:rPr>
        <w:t xml:space="preserve">    ontolex:canonicalForm &lt;anthropos_form&gt; ;</w:t>
      </w:r>
    </w:p>
    <w:p w:rsidR="00000000" w:rsidDel="00000000" w:rsidP="00000000" w:rsidRDefault="00000000" w:rsidRPr="00000000" w14:paraId="0000009E">
      <w:pPr>
        <w:rPr/>
      </w:pPr>
      <w:r w:rsidDel="00000000" w:rsidR="00000000" w:rsidRPr="00000000">
        <w:rPr>
          <w:rtl w:val="0"/>
        </w:rPr>
        <w:t xml:space="preserve">    ontolex:otherForm &lt;anthropou1_form&gt; ;</w:t>
      </w:r>
    </w:p>
    <w:p w:rsidR="00000000" w:rsidDel="00000000" w:rsidP="00000000" w:rsidRDefault="00000000" w:rsidRPr="00000000" w14:paraId="0000009F">
      <w:pPr>
        <w:rPr/>
      </w:pPr>
      <w:r w:rsidDel="00000000" w:rsidR="00000000" w:rsidRPr="00000000">
        <w:rPr>
          <w:rtl w:val="0"/>
        </w:rPr>
        <w:t xml:space="preserve">    ontolex:otherForm &lt;anthropou2_form&gt;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Generated forms ###################</w:t>
      </w:r>
    </w:p>
    <w:p w:rsidR="00000000" w:rsidDel="00000000" w:rsidP="00000000" w:rsidRDefault="00000000" w:rsidRPr="00000000" w14:paraId="000000A2">
      <w:pPr>
        <w:rPr/>
      </w:pPr>
      <w:r w:rsidDel="00000000" w:rsidR="00000000" w:rsidRPr="00000000">
        <w:rPr>
          <w:rtl w:val="0"/>
        </w:rPr>
        <w:t xml:space="preserve">&lt;anthropos_form&gt; a ontolex:Form ;</w:t>
      </w:r>
    </w:p>
    <w:p w:rsidR="00000000" w:rsidDel="00000000" w:rsidP="00000000" w:rsidRDefault="00000000" w:rsidRPr="00000000" w14:paraId="000000A3">
      <w:pPr>
        <w:rPr/>
      </w:pPr>
      <w:r w:rsidDel="00000000" w:rsidR="00000000" w:rsidRPr="00000000">
        <w:rPr>
          <w:rtl w:val="0"/>
        </w:rPr>
        <w:t xml:space="preserve">    ontolex:writtenRep "άνθρωπος"@el ;</w:t>
      </w:r>
    </w:p>
    <w:p w:rsidR="00000000" w:rsidDel="00000000" w:rsidP="00000000" w:rsidRDefault="00000000" w:rsidRPr="00000000" w14:paraId="000000A4">
      <w:pPr>
        <w:rPr/>
      </w:pPr>
      <w:r w:rsidDel="00000000" w:rsidR="00000000" w:rsidRPr="00000000">
        <w:rPr>
          <w:rtl w:val="0"/>
        </w:rPr>
        <w:t xml:space="preserve">    morph:inflectionType &lt;efyvos_inflection_type_masgno&gt; ;</w:t>
      </w:r>
    </w:p>
    <w:p w:rsidR="00000000" w:rsidDel="00000000" w:rsidP="00000000" w:rsidRDefault="00000000" w:rsidRPr="00000000" w14:paraId="000000A5">
      <w:pPr>
        <w:rPr/>
      </w:pPr>
      <w:r w:rsidDel="00000000" w:rsidR="00000000" w:rsidRPr="00000000">
        <w:rPr>
          <w:rtl w:val="0"/>
        </w:rPr>
        <w:t xml:space="preserve">    morph:grammaticalMeaning &lt;MaSgNo&gt;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&lt;anthropou1_form&gt; a ontolex:Form ;</w:t>
      </w:r>
    </w:p>
    <w:p w:rsidR="00000000" w:rsidDel="00000000" w:rsidP="00000000" w:rsidRDefault="00000000" w:rsidRPr="00000000" w14:paraId="000000A8">
      <w:pPr>
        <w:rPr/>
      </w:pPr>
      <w:r w:rsidDel="00000000" w:rsidR="00000000" w:rsidRPr="00000000">
        <w:rPr>
          <w:rtl w:val="0"/>
        </w:rPr>
        <w:t xml:space="preserve">    ontolex:writtenRep "άνθρωπου"@el ;</w:t>
      </w:r>
    </w:p>
    <w:p w:rsidR="00000000" w:rsidDel="00000000" w:rsidP="00000000" w:rsidRDefault="00000000" w:rsidRPr="00000000" w14:paraId="000000A9">
      <w:pPr>
        <w:rPr/>
      </w:pPr>
      <w:r w:rsidDel="00000000" w:rsidR="00000000" w:rsidRPr="00000000">
        <w:rPr>
          <w:rtl w:val="0"/>
        </w:rPr>
        <w:t xml:space="preserve">    morph:inflectionType &lt;efyvos_inflection_type_masgge1&gt; ;</w:t>
      </w:r>
    </w:p>
    <w:p w:rsidR="00000000" w:rsidDel="00000000" w:rsidP="00000000" w:rsidRDefault="00000000" w:rsidRPr="00000000" w14:paraId="000000AA">
      <w:pPr>
        <w:rPr/>
      </w:pPr>
      <w:r w:rsidDel="00000000" w:rsidR="00000000" w:rsidRPr="00000000">
        <w:rPr>
          <w:rtl w:val="0"/>
        </w:rPr>
        <w:t xml:space="preserve">    morph:grammaticalMeaning &lt;MaSgGe&gt;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&lt;anthropou2_form&gt; a ontolex:Form ;</w:t>
      </w:r>
    </w:p>
    <w:p w:rsidR="00000000" w:rsidDel="00000000" w:rsidP="00000000" w:rsidRDefault="00000000" w:rsidRPr="00000000" w14:paraId="000000AD">
      <w:pPr>
        <w:rPr/>
      </w:pPr>
      <w:r w:rsidDel="00000000" w:rsidR="00000000" w:rsidRPr="00000000">
        <w:rPr>
          <w:rtl w:val="0"/>
        </w:rPr>
        <w:t xml:space="preserve">    ontolex:writtenRep "ανθρώπου"@el ;</w:t>
      </w:r>
    </w:p>
    <w:p w:rsidR="00000000" w:rsidDel="00000000" w:rsidP="00000000" w:rsidRDefault="00000000" w:rsidRPr="00000000" w14:paraId="000000AE">
      <w:pPr>
        <w:rPr/>
      </w:pPr>
      <w:r w:rsidDel="00000000" w:rsidR="00000000" w:rsidRPr="00000000">
        <w:rPr>
          <w:rtl w:val="0"/>
        </w:rPr>
        <w:t xml:space="preserve">    morph:inflectionType &lt;efyvos_inflection_type_masgge2&gt; ;</w:t>
      </w:r>
    </w:p>
    <w:p w:rsidR="00000000" w:rsidDel="00000000" w:rsidP="00000000" w:rsidRDefault="00000000" w:rsidRPr="00000000" w14:paraId="000000AF">
      <w:pPr>
        <w:rPr/>
      </w:pPr>
      <w:r w:rsidDel="00000000" w:rsidR="00000000" w:rsidRPr="00000000">
        <w:rPr>
          <w:rtl w:val="0"/>
        </w:rPr>
        <w:t xml:space="preserve">    morph:grammaticalMeaning &lt;MaSgGe&gt; </w:t>
      </w:r>
    </w:p>
    <w:p w:rsidR="00000000" w:rsidDel="00000000" w:rsidP="00000000" w:rsidRDefault="00000000" w:rsidRPr="00000000" w14:paraId="000000B0">
      <w:pPr>
        <w:rPr/>
      </w:pPr>
      <w:r w:rsidDel="00000000" w:rsidR="00000000" w:rsidRPr="00000000">
        <w:rPr>
          <w:rtl w:val="0"/>
        </w:rPr>
        <w:t xml:space="preserve">    ##usage features to be added here##.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Stems #############</w:t>
      </w:r>
    </w:p>
    <w:p w:rsidR="00000000" w:rsidDel="00000000" w:rsidP="00000000" w:rsidRDefault="00000000" w:rsidRPr="00000000" w14:paraId="000000B3">
      <w:pPr>
        <w:rPr/>
      </w:pPr>
      <w:r w:rsidDel="00000000" w:rsidR="00000000" w:rsidRPr="00000000">
        <w:rPr>
          <w:rtl w:val="0"/>
        </w:rPr>
        <w:t xml:space="preserve">&lt;anthrop1_form&gt; a ontolex:Form ;</w:t>
      </w:r>
    </w:p>
    <w:p w:rsidR="00000000" w:rsidDel="00000000" w:rsidP="00000000" w:rsidRDefault="00000000" w:rsidRPr="00000000" w14:paraId="000000B4">
      <w:pPr>
        <w:rPr/>
      </w:pPr>
      <w:r w:rsidDel="00000000" w:rsidR="00000000" w:rsidRPr="00000000">
        <w:rPr>
          <w:rtl w:val="0"/>
        </w:rPr>
        <w:t xml:space="preserve">    ontolex:writtenRep "άνθρωπ"@el ;</w:t>
      </w:r>
    </w:p>
    <w:p w:rsidR="00000000" w:rsidDel="00000000" w:rsidP="00000000" w:rsidRDefault="00000000" w:rsidRPr="00000000" w14:paraId="000000B5">
      <w:pPr>
        <w:rPr/>
      </w:pPr>
      <w:r w:rsidDel="00000000" w:rsidR="00000000" w:rsidRPr="00000000">
        <w:rPr>
          <w:rtl w:val="0"/>
        </w:rPr>
        <w:t xml:space="preserve">    morph:baseType "1"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&lt;anthrop2_form&gt; a ontolex:Form ;</w:t>
      </w:r>
    </w:p>
    <w:p w:rsidR="00000000" w:rsidDel="00000000" w:rsidP="00000000" w:rsidRDefault="00000000" w:rsidRPr="00000000" w14:paraId="000000B8">
      <w:pPr>
        <w:rPr/>
      </w:pPr>
      <w:r w:rsidDel="00000000" w:rsidR="00000000" w:rsidRPr="00000000">
        <w:rPr>
          <w:rtl w:val="0"/>
        </w:rPr>
        <w:t xml:space="preserve">    ontolex:writtenRep "ανθρώπ"@el ;</w:t>
      </w:r>
    </w:p>
    <w:p w:rsidR="00000000" w:rsidDel="00000000" w:rsidP="00000000" w:rsidRDefault="00000000" w:rsidRPr="00000000" w14:paraId="000000B9">
      <w:pPr>
        <w:rPr/>
      </w:pPr>
      <w:r w:rsidDel="00000000" w:rsidR="00000000" w:rsidRPr="00000000">
        <w:rPr>
          <w:rtl w:val="0"/>
        </w:rPr>
        <w:t xml:space="preserve">    morph:baseType "2"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Inflectional paradigm, inflection types, inflection rules and replacements ########</w:t>
      </w:r>
    </w:p>
    <w:p w:rsidR="00000000" w:rsidDel="00000000" w:rsidP="00000000" w:rsidRDefault="00000000" w:rsidRPr="00000000" w14:paraId="000000BC">
      <w:pPr>
        <w:rPr/>
      </w:pPr>
      <w:r w:rsidDel="00000000" w:rsidR="00000000" w:rsidRPr="00000000">
        <w:rPr>
          <w:rtl w:val="0"/>
        </w:rPr>
        <w:t xml:space="preserve">&lt;efyvos_paradigm&gt; a Paradigm ;</w:t>
      </w:r>
    </w:p>
    <w:p w:rsidR="00000000" w:rsidDel="00000000" w:rsidP="00000000" w:rsidRDefault="00000000" w:rsidRPr="00000000" w14:paraId="000000BD">
      <w:pPr>
        <w:rPr/>
      </w:pPr>
      <w:r w:rsidDel="00000000" w:rsidR="00000000" w:rsidRPr="00000000">
        <w:rPr>
          <w:rtl w:val="0"/>
        </w:rPr>
        <w:t xml:space="preserve">    rdfs:label "Inflectional paradigm of nouns like έφηβος"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&lt;efyvos_inflection_type_masgno&gt; a morph:InflectionType ;</w:t>
      </w:r>
    </w:p>
    <w:p w:rsidR="00000000" w:rsidDel="00000000" w:rsidP="00000000" w:rsidRDefault="00000000" w:rsidRPr="00000000" w14:paraId="000000C0">
      <w:pPr>
        <w:rPr/>
      </w:pPr>
      <w:r w:rsidDel="00000000" w:rsidR="00000000" w:rsidRPr="00000000">
        <w:rPr>
          <w:rtl w:val="0"/>
        </w:rPr>
        <w:t xml:space="preserve">    morph:paradigm &lt;efyvos_paradigm&gt; ;</w:t>
      </w:r>
    </w:p>
    <w:p w:rsidR="00000000" w:rsidDel="00000000" w:rsidP="00000000" w:rsidRDefault="00000000" w:rsidRPr="00000000" w14:paraId="000000C1">
      <w:pPr>
        <w:rPr/>
      </w:pPr>
      <w:r w:rsidDel="00000000" w:rsidR="00000000" w:rsidRPr="00000000">
        <w:rPr>
          <w:rtl w:val="0"/>
        </w:rPr>
        <w:t xml:space="preserve">    morph:inflectionRule &lt;inflRule_MaSgNo&gt;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&lt;efyvos_inflection_type_masgge1&gt; a morph:InflectionType ;</w:t>
      </w:r>
    </w:p>
    <w:p w:rsidR="00000000" w:rsidDel="00000000" w:rsidP="00000000" w:rsidRDefault="00000000" w:rsidRPr="00000000" w14:paraId="000000C4">
      <w:pPr>
        <w:rPr/>
      </w:pPr>
      <w:r w:rsidDel="00000000" w:rsidR="00000000" w:rsidRPr="00000000">
        <w:rPr>
          <w:rtl w:val="0"/>
        </w:rPr>
        <w:t xml:space="preserve">    morph:paradigm &lt;efyvos_paradigm&gt; ;</w:t>
      </w:r>
    </w:p>
    <w:p w:rsidR="00000000" w:rsidDel="00000000" w:rsidP="00000000" w:rsidRDefault="00000000" w:rsidRPr="00000000" w14:paraId="000000C5">
      <w:pPr>
        <w:rPr/>
      </w:pPr>
      <w:r w:rsidDel="00000000" w:rsidR="00000000" w:rsidRPr="00000000">
        <w:rPr>
          <w:rtl w:val="0"/>
        </w:rPr>
        <w:t xml:space="preserve">    morph:inflectionRule &lt;inflRule_MaSgGe1&gt;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&lt;efyvos_inflection_type_masgge2&gt; a morph:InflectionType ;</w:t>
      </w:r>
    </w:p>
    <w:p w:rsidR="00000000" w:rsidDel="00000000" w:rsidP="00000000" w:rsidRDefault="00000000" w:rsidRPr="00000000" w14:paraId="000000C8">
      <w:pPr>
        <w:rPr/>
      </w:pPr>
      <w:r w:rsidDel="00000000" w:rsidR="00000000" w:rsidRPr="00000000">
        <w:rPr>
          <w:rtl w:val="0"/>
        </w:rPr>
        <w:t xml:space="preserve">    morph:paradigm &lt;efyvos_paradigm&gt; ;</w:t>
      </w:r>
    </w:p>
    <w:p w:rsidR="00000000" w:rsidDel="00000000" w:rsidP="00000000" w:rsidRDefault="00000000" w:rsidRPr="00000000" w14:paraId="000000C9">
      <w:pPr>
        <w:rPr/>
      </w:pPr>
      <w:r w:rsidDel="00000000" w:rsidR="00000000" w:rsidRPr="00000000">
        <w:rPr>
          <w:rtl w:val="0"/>
        </w:rPr>
        <w:t xml:space="preserve">    morph:inflectionRule &lt;inflRule_MaSgGe2&gt;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&lt;inflRule_MaSgNo&gt; a morph:InflectionRule ;</w:t>
      </w:r>
    </w:p>
    <w:p w:rsidR="00000000" w:rsidDel="00000000" w:rsidP="00000000" w:rsidRDefault="00000000" w:rsidRPr="00000000" w14:paraId="000000CC">
      <w:pPr>
        <w:rPr/>
      </w:pPr>
      <w:r w:rsidDel="00000000" w:rsidR="00000000" w:rsidRPr="00000000">
        <w:rPr>
          <w:rtl w:val="0"/>
        </w:rPr>
        <w:t xml:space="preserve">    morph:baseType "1" ;</w:t>
      </w:r>
    </w:p>
    <w:p w:rsidR="00000000" w:rsidDel="00000000" w:rsidP="00000000" w:rsidRDefault="00000000" w:rsidRPr="00000000" w14:paraId="000000CD">
      <w:pPr>
        <w:rPr/>
      </w:pPr>
      <w:r w:rsidDel="00000000" w:rsidR="00000000" w:rsidRPr="00000000">
        <w:rPr>
          <w:rtl w:val="0"/>
        </w:rPr>
        <w:t xml:space="preserve">    morph:replacement &lt;repl_os&gt; ;</w:t>
      </w:r>
    </w:p>
    <w:p w:rsidR="00000000" w:rsidDel="00000000" w:rsidP="00000000" w:rsidRDefault="00000000" w:rsidRPr="00000000" w14:paraId="000000CE">
      <w:pPr>
        <w:rPr/>
      </w:pPr>
      <w:r w:rsidDel="00000000" w:rsidR="00000000" w:rsidRPr="00000000">
        <w:rPr>
          <w:rtl w:val="0"/>
        </w:rPr>
        <w:t xml:space="preserve">    morph:grammaticalMeaning &lt;MaSgNo&gt;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&lt;inflRule_MaSgGe1&gt;</w:t>
        <w:tab/>
        <w:t xml:space="preserve">a morph:InflectionRule ;</w:t>
      </w:r>
    </w:p>
    <w:p w:rsidR="00000000" w:rsidDel="00000000" w:rsidP="00000000" w:rsidRDefault="00000000" w:rsidRPr="00000000" w14:paraId="000000D1">
      <w:pPr>
        <w:rPr/>
      </w:pPr>
      <w:r w:rsidDel="00000000" w:rsidR="00000000" w:rsidRPr="00000000">
        <w:rPr>
          <w:rtl w:val="0"/>
        </w:rPr>
        <w:t xml:space="preserve">    morph:paradigm &lt;efyvos_paradigm&gt; ;</w:t>
      </w:r>
    </w:p>
    <w:p w:rsidR="00000000" w:rsidDel="00000000" w:rsidP="00000000" w:rsidRDefault="00000000" w:rsidRPr="00000000" w14:paraId="000000D2">
      <w:pPr>
        <w:rPr/>
      </w:pPr>
      <w:r w:rsidDel="00000000" w:rsidR="00000000" w:rsidRPr="00000000">
        <w:rPr>
          <w:rtl w:val="0"/>
        </w:rPr>
        <w:t xml:space="preserve">    morph:baseType "1" ;</w:t>
      </w:r>
    </w:p>
    <w:p w:rsidR="00000000" w:rsidDel="00000000" w:rsidP="00000000" w:rsidRDefault="00000000" w:rsidRPr="00000000" w14:paraId="000000D3">
      <w:pPr>
        <w:rPr/>
      </w:pPr>
      <w:r w:rsidDel="00000000" w:rsidR="00000000" w:rsidRPr="00000000">
        <w:rPr>
          <w:rtl w:val="0"/>
        </w:rPr>
        <w:t xml:space="preserve">    morph:replacement &lt;repl_ou&gt; ;</w:t>
      </w:r>
    </w:p>
    <w:p w:rsidR="00000000" w:rsidDel="00000000" w:rsidP="00000000" w:rsidRDefault="00000000" w:rsidRPr="00000000" w14:paraId="000000D4">
      <w:pPr>
        <w:rPr/>
      </w:pPr>
      <w:r w:rsidDel="00000000" w:rsidR="00000000" w:rsidRPr="00000000">
        <w:rPr>
          <w:rtl w:val="0"/>
        </w:rPr>
        <w:t xml:space="preserve">    morph:grammaticalMeaning &lt;MaSgGe&gt;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&lt;inflRule_MaSgGe2&gt; a morph:InflectionRule ;</w:t>
      </w:r>
    </w:p>
    <w:p w:rsidR="00000000" w:rsidDel="00000000" w:rsidP="00000000" w:rsidRDefault="00000000" w:rsidRPr="00000000" w14:paraId="000000D7">
      <w:pPr>
        <w:rPr/>
      </w:pPr>
      <w:r w:rsidDel="00000000" w:rsidR="00000000" w:rsidRPr="00000000">
        <w:rPr>
          <w:rtl w:val="0"/>
        </w:rPr>
        <w:t xml:space="preserve">    morph:paradigm &lt;efyvos_paradigm&gt; ;</w:t>
      </w:r>
    </w:p>
    <w:p w:rsidR="00000000" w:rsidDel="00000000" w:rsidP="00000000" w:rsidRDefault="00000000" w:rsidRPr="00000000" w14:paraId="000000D8">
      <w:pPr>
        <w:rPr/>
      </w:pPr>
      <w:r w:rsidDel="00000000" w:rsidR="00000000" w:rsidRPr="00000000">
        <w:rPr>
          <w:rtl w:val="0"/>
        </w:rPr>
        <w:t xml:space="preserve">    morph:baseType "2" ;</w:t>
      </w:r>
    </w:p>
    <w:p w:rsidR="00000000" w:rsidDel="00000000" w:rsidP="00000000" w:rsidRDefault="00000000" w:rsidRPr="00000000" w14:paraId="000000D9">
      <w:pPr>
        <w:rPr/>
      </w:pPr>
      <w:r w:rsidDel="00000000" w:rsidR="00000000" w:rsidRPr="00000000">
        <w:rPr>
          <w:rtl w:val="0"/>
        </w:rPr>
        <w:t xml:space="preserve">    morph:replacement &lt;repl_ou&gt;</w:t>
      </w:r>
    </w:p>
    <w:p w:rsidR="00000000" w:rsidDel="00000000" w:rsidP="00000000" w:rsidRDefault="00000000" w:rsidRPr="00000000" w14:paraId="000000DA">
      <w:pPr>
        <w:rPr/>
      </w:pPr>
      <w:r w:rsidDel="00000000" w:rsidR="00000000" w:rsidRPr="00000000">
        <w:rPr>
          <w:rtl w:val="0"/>
        </w:rPr>
        <w:t xml:space="preserve">    morph:grammaticalMeaning &lt;MaSgGe&gt;</w:t>
      </w:r>
    </w:p>
    <w:p w:rsidR="00000000" w:rsidDel="00000000" w:rsidP="00000000" w:rsidRDefault="00000000" w:rsidRPr="00000000" w14:paraId="000000DB">
      <w:pPr>
        <w:rPr/>
      </w:pPr>
      <w:r w:rsidDel="00000000" w:rsidR="00000000" w:rsidRPr="00000000">
        <w:rPr>
          <w:rtl w:val="0"/>
        </w:rPr>
        <w:t xml:space="preserve">    # usage features for variants at the same node with grammatical features;</w:t>
      </w:r>
    </w:p>
    <w:p w:rsidR="00000000" w:rsidDel="00000000" w:rsidP="00000000" w:rsidRDefault="00000000" w:rsidRPr="00000000" w14:paraId="000000DC">
      <w:pPr>
        <w:rPr/>
      </w:pPr>
      <w:r w:rsidDel="00000000" w:rsidR="00000000" w:rsidRPr="00000000">
        <w:rPr>
          <w:rtl w:val="0"/>
        </w:rPr>
        <w:t xml:space="preserve">    # values to be added with lexinfo properties and instances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&lt;repl_os&gt; a morph:Replacement ;</w:t>
      </w:r>
    </w:p>
    <w:p w:rsidR="00000000" w:rsidDel="00000000" w:rsidP="00000000" w:rsidRDefault="00000000" w:rsidRPr="00000000" w14:paraId="000000DF">
      <w:pPr>
        <w:rPr/>
      </w:pPr>
      <w:r w:rsidDel="00000000" w:rsidR="00000000" w:rsidRPr="00000000">
        <w:rPr>
          <w:rtl w:val="0"/>
        </w:rPr>
        <w:t xml:space="preserve">    morph:source "$" ;</w:t>
      </w:r>
    </w:p>
    <w:p w:rsidR="00000000" w:rsidDel="00000000" w:rsidP="00000000" w:rsidRDefault="00000000" w:rsidRPr="00000000" w14:paraId="000000E0">
      <w:pPr>
        <w:rPr/>
      </w:pPr>
      <w:r w:rsidDel="00000000" w:rsidR="00000000" w:rsidRPr="00000000">
        <w:rPr>
          <w:rtl w:val="0"/>
        </w:rPr>
        <w:t xml:space="preserve">    morph:target "$ος"@el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&lt;repl_ou&gt; a morph:Replacement ;</w:t>
      </w:r>
    </w:p>
    <w:p w:rsidR="00000000" w:rsidDel="00000000" w:rsidP="00000000" w:rsidRDefault="00000000" w:rsidRPr="00000000" w14:paraId="000000E3">
      <w:pPr>
        <w:rPr/>
      </w:pPr>
      <w:r w:rsidDel="00000000" w:rsidR="00000000" w:rsidRPr="00000000">
        <w:rPr>
          <w:rtl w:val="0"/>
        </w:rPr>
        <w:t xml:space="preserve">    morph:source "$" ;</w:t>
      </w:r>
    </w:p>
    <w:p w:rsidR="00000000" w:rsidDel="00000000" w:rsidP="00000000" w:rsidRDefault="00000000" w:rsidRPr="00000000" w14:paraId="000000E4">
      <w:pPr>
        <w:rPr/>
      </w:pPr>
      <w:r w:rsidDel="00000000" w:rsidR="00000000" w:rsidRPr="00000000">
        <w:rPr>
          <w:rtl w:val="0"/>
        </w:rPr>
        <w:t xml:space="preserve">    morph:target "$ου"@el .</w:t>
      </w:r>
    </w:p>
    <w:p w:rsidR="00000000" w:rsidDel="00000000" w:rsidP="00000000" w:rsidRDefault="00000000" w:rsidRPr="00000000" w14:paraId="000000E5">
      <w:pPr>
        <w:rPr/>
      </w:pPr>
      <w:r w:rsidDel="00000000" w:rsidR="00000000" w:rsidRPr="00000000">
        <w:rPr>
          <w:rtl w:val="0"/>
        </w:rPr>
        <w:t xml:space="preserve">   </w:t>
        <w:tab/>
        <w:t xml:space="preserve"> </w:t>
      </w:r>
    </w:p>
    <w:p w:rsidR="00000000" w:rsidDel="00000000" w:rsidP="00000000" w:rsidRDefault="00000000" w:rsidRPr="00000000" w14:paraId="000000E6">
      <w:pPr>
        <w:rPr/>
      </w:pPr>
      <w:r w:rsidDel="00000000" w:rsidR="00000000" w:rsidRPr="00000000">
        <w:rPr>
          <w:rtl w:val="0"/>
        </w:rPr>
        <w:t xml:space="preserve">&lt;MaSgNo&gt; a morph:GrammaticalMeaning ;</w:t>
      </w:r>
    </w:p>
    <w:p w:rsidR="00000000" w:rsidDel="00000000" w:rsidP="00000000" w:rsidRDefault="00000000" w:rsidRPr="00000000" w14:paraId="000000E7">
      <w:pPr>
        <w:rPr/>
      </w:pPr>
      <w:r w:rsidDel="00000000" w:rsidR="00000000" w:rsidRPr="00000000">
        <w:rPr>
          <w:rtl w:val="0"/>
        </w:rPr>
        <w:t xml:space="preserve">    rdfs:label "MaSgNo" ;</w:t>
      </w:r>
    </w:p>
    <w:p w:rsidR="00000000" w:rsidDel="00000000" w:rsidP="00000000" w:rsidRDefault="00000000" w:rsidRPr="00000000" w14:paraId="000000E8">
      <w:pPr>
        <w:rPr/>
      </w:pPr>
      <w:r w:rsidDel="00000000" w:rsidR="00000000" w:rsidRPr="00000000">
        <w:rPr>
          <w:rtl w:val="0"/>
        </w:rPr>
        <w:t xml:space="preserve">    lexinfo:gender lexinfo:masculine ;</w:t>
      </w:r>
    </w:p>
    <w:p w:rsidR="00000000" w:rsidDel="00000000" w:rsidP="00000000" w:rsidRDefault="00000000" w:rsidRPr="00000000" w14:paraId="000000E9">
      <w:pPr>
        <w:rPr/>
      </w:pPr>
      <w:r w:rsidDel="00000000" w:rsidR="00000000" w:rsidRPr="00000000">
        <w:rPr>
          <w:rtl w:val="0"/>
        </w:rPr>
        <w:t xml:space="preserve">    lexinfo:number lexinfo:singular ;</w:t>
      </w:r>
    </w:p>
    <w:p w:rsidR="00000000" w:rsidDel="00000000" w:rsidP="00000000" w:rsidRDefault="00000000" w:rsidRPr="00000000" w14:paraId="000000EA">
      <w:pPr>
        <w:rPr/>
      </w:pPr>
      <w:r w:rsidDel="00000000" w:rsidR="00000000" w:rsidRPr="00000000">
        <w:rPr>
          <w:rtl w:val="0"/>
        </w:rPr>
        <w:t xml:space="preserve">    lexinfo:case lexinfo:nominative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&lt;MaSgGe&gt; a morph:GrammaticalMeaning ;</w:t>
      </w:r>
    </w:p>
    <w:p w:rsidR="00000000" w:rsidDel="00000000" w:rsidP="00000000" w:rsidRDefault="00000000" w:rsidRPr="00000000" w14:paraId="000000ED">
      <w:pPr>
        <w:rPr/>
      </w:pPr>
      <w:r w:rsidDel="00000000" w:rsidR="00000000" w:rsidRPr="00000000">
        <w:rPr>
          <w:rtl w:val="0"/>
        </w:rPr>
        <w:t xml:space="preserve">    rdfs:label "MaSgGe" ;</w:t>
      </w:r>
    </w:p>
    <w:p w:rsidR="00000000" w:rsidDel="00000000" w:rsidP="00000000" w:rsidRDefault="00000000" w:rsidRPr="00000000" w14:paraId="000000EE">
      <w:pPr>
        <w:rPr/>
      </w:pPr>
      <w:r w:rsidDel="00000000" w:rsidR="00000000" w:rsidRPr="00000000">
        <w:rPr>
          <w:rtl w:val="0"/>
        </w:rPr>
        <w:t xml:space="preserve">    lexinfo:gender lexinfo:masculine ;</w:t>
      </w:r>
    </w:p>
    <w:p w:rsidR="00000000" w:rsidDel="00000000" w:rsidP="00000000" w:rsidRDefault="00000000" w:rsidRPr="00000000" w14:paraId="000000EF">
      <w:pPr>
        <w:rPr/>
      </w:pPr>
      <w:r w:rsidDel="00000000" w:rsidR="00000000" w:rsidRPr="00000000">
        <w:rPr>
          <w:rtl w:val="0"/>
        </w:rPr>
        <w:t xml:space="preserve">    lexinfo:number lexinfo:singular ;</w:t>
      </w:r>
    </w:p>
    <w:p w:rsidR="00000000" w:rsidDel="00000000" w:rsidP="00000000" w:rsidRDefault="00000000" w:rsidRPr="00000000" w14:paraId="000000F0">
      <w:pPr>
        <w:rPr/>
      </w:pPr>
      <w:r w:rsidDel="00000000" w:rsidR="00000000" w:rsidRPr="00000000">
        <w:rPr>
          <w:rtl w:val="0"/>
        </w:rPr>
        <w:t xml:space="preserve">    lexinfo:case lexinfo:genitive .</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pStyle w:val="Heading3"/>
        <w:numPr>
          <w:ilvl w:val="2"/>
          <w:numId w:val="12"/>
        </w:numPr>
        <w:spacing w:after="0" w:afterAutospacing="0"/>
        <w:ind w:left="1440" w:hanging="360"/>
        <w:rPr/>
      </w:pPr>
      <w:bookmarkStart w:colFirst="0" w:colLast="0" w:name="_2z82laky7bwb" w:id="8"/>
      <w:bookmarkEnd w:id="8"/>
      <w:r w:rsidDel="00000000" w:rsidR="00000000" w:rsidRPr="00000000">
        <w:rPr>
          <w:rtl w:val="0"/>
        </w:rPr>
        <w:t xml:space="preserve">alternative 1: detach InflectionType</w:t>
      </w:r>
    </w:p>
    <w:p w:rsidR="00000000" w:rsidDel="00000000" w:rsidP="00000000" w:rsidRDefault="00000000" w:rsidRPr="00000000" w14:paraId="000000F3">
      <w:pPr>
        <w:numPr>
          <w:ilvl w:val="3"/>
          <w:numId w:val="12"/>
        </w:numPr>
        <w:ind w:left="2160" w:hanging="360"/>
        <w:rPr>
          <w:u w:val="none"/>
        </w:rPr>
      </w:pPr>
      <w:r w:rsidDel="00000000" w:rsidR="00000000" w:rsidRPr="00000000">
        <w:rPr>
          <w:rtl w:val="0"/>
        </w:rPr>
        <w:t xml:space="preserve">Form -inflectionRule-&gt; InflectionRule</w:t>
      </w:r>
    </w:p>
    <w:p w:rsidR="00000000" w:rsidDel="00000000" w:rsidP="00000000" w:rsidRDefault="00000000" w:rsidRPr="00000000" w14:paraId="000000F4">
      <w:pPr>
        <w:numPr>
          <w:ilvl w:val="3"/>
          <w:numId w:val="12"/>
        </w:numPr>
        <w:ind w:left="2160" w:hanging="360"/>
        <w:rPr>
          <w:u w:val="none"/>
        </w:rPr>
      </w:pPr>
      <w:r w:rsidDel="00000000" w:rsidR="00000000" w:rsidRPr="00000000">
        <w:rPr>
          <w:rtl w:val="0"/>
        </w:rPr>
        <w:t xml:space="preserve">Paradigm &lt;-paradigm- InflectionRule</w:t>
      </w:r>
    </w:p>
    <w:p w:rsidR="00000000" w:rsidDel="00000000" w:rsidP="00000000" w:rsidRDefault="00000000" w:rsidRPr="00000000" w14:paraId="000000F5">
      <w:pPr>
        <w:numPr>
          <w:ilvl w:val="3"/>
          <w:numId w:val="12"/>
        </w:numPr>
        <w:ind w:left="2160" w:hanging="360"/>
        <w:rPr>
          <w:u w:val="none"/>
        </w:rPr>
      </w:pPr>
      <w:r w:rsidDel="00000000" w:rsidR="00000000" w:rsidRPr="00000000">
        <w:rPr>
          <w:rtl w:val="0"/>
        </w:rPr>
        <w:t xml:space="preserve">InflectionRule -inflectionType-&gt; InflectionType</w:t>
      </w:r>
    </w:p>
    <w:p w:rsidR="00000000" w:rsidDel="00000000" w:rsidP="00000000" w:rsidRDefault="00000000" w:rsidRPr="00000000" w14:paraId="000000F6">
      <w:pPr>
        <w:numPr>
          <w:ilvl w:val="3"/>
          <w:numId w:val="12"/>
        </w:numPr>
        <w:ind w:left="2160" w:hanging="360"/>
      </w:pPr>
      <w:r w:rsidDel="00000000" w:rsidR="00000000" w:rsidRPr="00000000">
        <w:rPr>
          <w:rtl w:val="0"/>
        </w:rPr>
        <w:t xml:space="preserve">InflectionType -next-&gt; InflectionType</w:t>
      </w:r>
    </w:p>
    <w:p w:rsidR="00000000" w:rsidDel="00000000" w:rsidP="00000000" w:rsidRDefault="00000000" w:rsidRPr="00000000" w14:paraId="000000F7">
      <w:pPr>
        <w:ind w:left="1440" w:firstLine="0"/>
        <w:rPr/>
      </w:pPr>
      <w:r w:rsidDel="00000000" w:rsidR="00000000" w:rsidRPr="00000000">
        <w:rPr>
          <w:b w:val="1"/>
          <w:rtl w:val="0"/>
        </w:rPr>
        <w:t xml:space="preserve">pro: </w:t>
      </w:r>
      <w:r w:rsidDel="00000000" w:rsidR="00000000" w:rsidRPr="00000000">
        <w:rPr>
          <w:rtl w:val="0"/>
        </w:rPr>
        <w:t xml:space="preserve">we basically keep all the information we have, incl. finite state modelling and agglutination</w:t>
      </w:r>
    </w:p>
    <w:p w:rsidR="00000000" w:rsidDel="00000000" w:rsidP="00000000" w:rsidRDefault="00000000" w:rsidRPr="00000000" w14:paraId="000000F8">
      <w:pPr>
        <w:ind w:left="1440" w:firstLine="0"/>
        <w:rPr/>
      </w:pPr>
      <w:r w:rsidDel="00000000" w:rsidR="00000000" w:rsidRPr="00000000">
        <w:rPr>
          <w:b w:val="1"/>
          <w:rtl w:val="0"/>
        </w:rPr>
        <w:t xml:space="preserve">con: </w:t>
      </w:r>
      <w:r w:rsidDel="00000000" w:rsidR="00000000" w:rsidRPr="00000000">
        <w:rPr>
          <w:rtl w:val="0"/>
        </w:rPr>
        <w:t xml:space="preserve">inflection type won’t be used for fusional languages and probably fall out of use</w:t>
      </w:r>
    </w:p>
    <w:p w:rsidR="00000000" w:rsidDel="00000000" w:rsidP="00000000" w:rsidRDefault="00000000" w:rsidRPr="00000000" w14:paraId="000000F9">
      <w:pPr>
        <w:ind w:left="1440" w:firstLine="0"/>
        <w:rPr/>
      </w:pPr>
      <w:r w:rsidDel="00000000" w:rsidR="00000000" w:rsidRPr="00000000">
        <w:rPr>
          <w:b w:val="1"/>
          <w:rtl w:val="0"/>
        </w:rPr>
        <w:t xml:space="preserve">con: </w:t>
      </w:r>
      <w:r w:rsidDel="00000000" w:rsidR="00000000" w:rsidRPr="00000000">
        <w:rPr>
          <w:rtl w:val="0"/>
        </w:rPr>
        <w:t xml:space="preserve">terminologically, the finite state use case is still a bit of a stretch, a better name?</w:t>
      </w:r>
    </w:p>
    <w:p w:rsidR="00000000" w:rsidDel="00000000" w:rsidP="00000000" w:rsidRDefault="00000000" w:rsidRPr="00000000" w14:paraId="000000FA">
      <w:pPr>
        <w:ind w:left="1440" w:firstLine="0"/>
        <w:rPr/>
      </w:pPr>
      <w:r w:rsidDel="00000000" w:rsidR="00000000" w:rsidRPr="00000000">
        <w:rPr>
          <w:b w:val="1"/>
          <w:rtl w:val="0"/>
        </w:rPr>
        <w:t xml:space="preserve">note</w:t>
      </w:r>
      <w:r w:rsidDel="00000000" w:rsidR="00000000" w:rsidRPr="00000000">
        <w:rPr>
          <w:rtl w:val="0"/>
        </w:rPr>
        <w:t xml:space="preserve">: paradigms should be allomorphy-free, then (this is at odds with traditional usage of “paradigm”. in inflection tables, it normally includes allomorphic variants.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pStyle w:val="Heading4"/>
        <w:rPr/>
      </w:pPr>
      <w:bookmarkStart w:colFirst="0" w:colLast="0" w:name="_xuf0b22wrt7f" w:id="9"/>
      <w:bookmarkEnd w:id="9"/>
      <w:r w:rsidDel="00000000" w:rsidR="00000000" w:rsidRPr="00000000">
        <w:rPr>
          <w:rtl w:val="0"/>
        </w:rPr>
        <w:t xml:space="preserve">Example for fusional language</w:t>
      </w:r>
    </w:p>
    <w:p w:rsidR="00000000" w:rsidDel="00000000" w:rsidP="00000000" w:rsidRDefault="00000000" w:rsidRPr="00000000" w14:paraId="000000FD">
      <w:pPr>
        <w:rPr>
          <w:b w:val="1"/>
        </w:rPr>
      </w:pPr>
      <w:r w:rsidDel="00000000" w:rsidR="00000000" w:rsidRPr="00000000">
        <w:rPr>
          <w:b w:val="1"/>
          <w:rtl w:val="0"/>
        </w:rPr>
        <w:t xml:space="preserve">Notes: </w:t>
      </w:r>
    </w:p>
    <w:p w:rsidR="00000000" w:rsidDel="00000000" w:rsidP="00000000" w:rsidRDefault="00000000" w:rsidRPr="00000000" w14:paraId="000000FE">
      <w:pPr>
        <w:rPr/>
      </w:pPr>
      <w:r w:rsidDel="00000000" w:rsidR="00000000" w:rsidRPr="00000000">
        <w:rPr>
          <w:rtl w:val="0"/>
        </w:rPr>
        <w:t xml:space="preserve">1. as pointed by Christian, for fusional languages, inflection type indeed is not used. </w:t>
      </w:r>
    </w:p>
    <w:p w:rsidR="00000000" w:rsidDel="00000000" w:rsidP="00000000" w:rsidRDefault="00000000" w:rsidRPr="00000000" w14:paraId="000000FF">
      <w:pPr>
        <w:rPr/>
      </w:pPr>
      <w:r w:rsidDel="00000000" w:rsidR="00000000" w:rsidRPr="00000000">
        <w:rPr>
          <w:rtl w:val="0"/>
        </w:rPr>
        <w:t xml:space="preserve">2. similar question on cardinality as for current model: can we have multiple paradigms on inflection rule?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lexical entry with stems and inflectional paradigm (same as in current model) ##</w:t>
      </w:r>
    </w:p>
    <w:p w:rsidR="00000000" w:rsidDel="00000000" w:rsidP="00000000" w:rsidRDefault="00000000" w:rsidRPr="00000000" w14:paraId="00000102">
      <w:pPr>
        <w:rPr/>
      </w:pPr>
      <w:r w:rsidDel="00000000" w:rsidR="00000000" w:rsidRPr="00000000">
        <w:rPr>
          <w:rtl w:val="0"/>
        </w:rPr>
        <w:t xml:space="preserve">&lt;anthropos&gt;  a ontolex:Word ;    </w:t>
      </w:r>
    </w:p>
    <w:p w:rsidR="00000000" w:rsidDel="00000000" w:rsidP="00000000" w:rsidRDefault="00000000" w:rsidRPr="00000000" w14:paraId="00000103">
      <w:pPr>
        <w:rPr/>
      </w:pPr>
      <w:r w:rsidDel="00000000" w:rsidR="00000000" w:rsidRPr="00000000">
        <w:rPr>
          <w:rtl w:val="0"/>
        </w:rPr>
        <w:t xml:space="preserve">    lexinfo:partOfSpeech lexinfo:noun ;</w:t>
      </w:r>
    </w:p>
    <w:p w:rsidR="00000000" w:rsidDel="00000000" w:rsidP="00000000" w:rsidRDefault="00000000" w:rsidRPr="00000000" w14:paraId="00000104">
      <w:pPr>
        <w:rPr/>
      </w:pPr>
      <w:r w:rsidDel="00000000" w:rsidR="00000000" w:rsidRPr="00000000">
        <w:rPr>
          <w:rtl w:val="0"/>
        </w:rPr>
        <w:t xml:space="preserve">    ontolex:morphologicalPattern &lt;efyvos_paradigm&gt; ;</w:t>
      </w:r>
    </w:p>
    <w:p w:rsidR="00000000" w:rsidDel="00000000" w:rsidP="00000000" w:rsidRDefault="00000000" w:rsidRPr="00000000" w14:paraId="00000105">
      <w:pPr>
        <w:rPr/>
      </w:pPr>
      <w:r w:rsidDel="00000000" w:rsidR="00000000" w:rsidRPr="00000000">
        <w:rPr>
          <w:rtl w:val="0"/>
        </w:rPr>
        <w:t xml:space="preserve">    morph:baseForm &lt;anthrop1_form&gt;;</w:t>
      </w:r>
    </w:p>
    <w:p w:rsidR="00000000" w:rsidDel="00000000" w:rsidP="00000000" w:rsidRDefault="00000000" w:rsidRPr="00000000" w14:paraId="00000106">
      <w:pPr>
        <w:rPr/>
      </w:pPr>
      <w:r w:rsidDel="00000000" w:rsidR="00000000" w:rsidRPr="00000000">
        <w:rPr>
          <w:rtl w:val="0"/>
        </w:rPr>
        <w:t xml:space="preserve">    morph:baseForm &lt;anthrop2_form&gt;;</w:t>
      </w:r>
    </w:p>
    <w:p w:rsidR="00000000" w:rsidDel="00000000" w:rsidP="00000000" w:rsidRDefault="00000000" w:rsidRPr="00000000" w14:paraId="00000107">
      <w:pPr>
        <w:rPr/>
      </w:pPr>
      <w:r w:rsidDel="00000000" w:rsidR="00000000" w:rsidRPr="00000000">
        <w:rPr>
          <w:rtl w:val="0"/>
        </w:rPr>
        <w:t xml:space="preserve">    rdfs:label "άνθρωπος"@el ;</w:t>
      </w:r>
    </w:p>
    <w:p w:rsidR="00000000" w:rsidDel="00000000" w:rsidP="00000000" w:rsidRDefault="00000000" w:rsidRPr="00000000" w14:paraId="00000108">
      <w:pPr>
        <w:rPr/>
      </w:pPr>
      <w:r w:rsidDel="00000000" w:rsidR="00000000" w:rsidRPr="00000000">
        <w:rPr>
          <w:rtl w:val="0"/>
        </w:rPr>
        <w:t xml:space="preserve">    ##### Generated by applying the inflection rules ####</w:t>
      </w:r>
    </w:p>
    <w:p w:rsidR="00000000" w:rsidDel="00000000" w:rsidP="00000000" w:rsidRDefault="00000000" w:rsidRPr="00000000" w14:paraId="00000109">
      <w:pPr>
        <w:rPr/>
      </w:pPr>
      <w:r w:rsidDel="00000000" w:rsidR="00000000" w:rsidRPr="00000000">
        <w:rPr>
          <w:rtl w:val="0"/>
        </w:rPr>
        <w:t xml:space="preserve">    ontolex:canonicalForm &lt;anthropos_form&gt; ;</w:t>
      </w:r>
    </w:p>
    <w:p w:rsidR="00000000" w:rsidDel="00000000" w:rsidP="00000000" w:rsidRDefault="00000000" w:rsidRPr="00000000" w14:paraId="0000010A">
      <w:pPr>
        <w:rPr/>
      </w:pPr>
      <w:r w:rsidDel="00000000" w:rsidR="00000000" w:rsidRPr="00000000">
        <w:rPr>
          <w:rtl w:val="0"/>
        </w:rPr>
        <w:t xml:space="preserve">    ontolex:otherForm &lt;anthropou1_form&gt; ;</w:t>
      </w:r>
    </w:p>
    <w:p w:rsidR="00000000" w:rsidDel="00000000" w:rsidP="00000000" w:rsidRDefault="00000000" w:rsidRPr="00000000" w14:paraId="0000010B">
      <w:pPr>
        <w:rPr/>
      </w:pPr>
      <w:r w:rsidDel="00000000" w:rsidR="00000000" w:rsidRPr="00000000">
        <w:rPr>
          <w:rtl w:val="0"/>
        </w:rPr>
        <w:t xml:space="preserve">    ontolex:otherForm &lt;anthropou2_form&gt;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Generated forms (different from current model) ###################</w:t>
      </w:r>
    </w:p>
    <w:p w:rsidR="00000000" w:rsidDel="00000000" w:rsidP="00000000" w:rsidRDefault="00000000" w:rsidRPr="00000000" w14:paraId="0000010E">
      <w:pPr>
        <w:rPr/>
      </w:pPr>
      <w:r w:rsidDel="00000000" w:rsidR="00000000" w:rsidRPr="00000000">
        <w:rPr>
          <w:rtl w:val="0"/>
        </w:rPr>
        <w:t xml:space="preserve">&lt;anthropos_form&gt; a ontolex:Form ;</w:t>
      </w:r>
    </w:p>
    <w:p w:rsidR="00000000" w:rsidDel="00000000" w:rsidP="00000000" w:rsidRDefault="00000000" w:rsidRPr="00000000" w14:paraId="0000010F">
      <w:pPr>
        <w:rPr/>
      </w:pPr>
      <w:r w:rsidDel="00000000" w:rsidR="00000000" w:rsidRPr="00000000">
        <w:rPr>
          <w:rtl w:val="0"/>
        </w:rPr>
        <w:t xml:space="preserve">    ontolex:writtenRep "άνθρωπος"@el ;</w:t>
      </w:r>
    </w:p>
    <w:p w:rsidR="00000000" w:rsidDel="00000000" w:rsidP="00000000" w:rsidRDefault="00000000" w:rsidRPr="00000000" w14:paraId="00000110">
      <w:pPr>
        <w:rPr>
          <w:color w:val="202124"/>
        </w:rPr>
      </w:pPr>
      <w:r w:rsidDel="00000000" w:rsidR="00000000" w:rsidRPr="00000000">
        <w:rPr>
          <w:color w:val="202124"/>
          <w:rtl w:val="0"/>
        </w:rPr>
        <w:t xml:space="preserve">    morph:inflectionRule &lt;inflRule_MaSgNo&gt; ;</w:t>
      </w:r>
    </w:p>
    <w:p w:rsidR="00000000" w:rsidDel="00000000" w:rsidP="00000000" w:rsidRDefault="00000000" w:rsidRPr="00000000" w14:paraId="00000111">
      <w:pPr>
        <w:rPr>
          <w:color w:val="202124"/>
        </w:rPr>
      </w:pPr>
      <w:r w:rsidDel="00000000" w:rsidR="00000000" w:rsidRPr="00000000">
        <w:rPr>
          <w:color w:val="202124"/>
          <w:rtl w:val="0"/>
        </w:rPr>
        <w:t xml:space="preserve">    morph:grammaticalMeaning &lt;MaSgNo&gt;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color w:val="202124"/>
        </w:rPr>
      </w:pPr>
      <w:r w:rsidDel="00000000" w:rsidR="00000000" w:rsidRPr="00000000">
        <w:rPr>
          <w:color w:val="202124"/>
          <w:rtl w:val="0"/>
        </w:rPr>
        <w:t xml:space="preserve">&lt;anthropou1_form&gt; a ontolex:Form ;</w:t>
      </w:r>
    </w:p>
    <w:p w:rsidR="00000000" w:rsidDel="00000000" w:rsidP="00000000" w:rsidRDefault="00000000" w:rsidRPr="00000000" w14:paraId="00000114">
      <w:pPr>
        <w:rPr>
          <w:color w:val="202124"/>
        </w:rPr>
      </w:pPr>
      <w:r w:rsidDel="00000000" w:rsidR="00000000" w:rsidRPr="00000000">
        <w:rPr>
          <w:color w:val="202124"/>
          <w:rtl w:val="0"/>
        </w:rPr>
        <w:t xml:space="preserve">    ontolex:writtenRep "άνθρωπου"@el ;</w:t>
      </w:r>
    </w:p>
    <w:p w:rsidR="00000000" w:rsidDel="00000000" w:rsidP="00000000" w:rsidRDefault="00000000" w:rsidRPr="00000000" w14:paraId="00000115">
      <w:pPr>
        <w:rPr>
          <w:color w:val="202124"/>
        </w:rPr>
      </w:pPr>
      <w:r w:rsidDel="00000000" w:rsidR="00000000" w:rsidRPr="00000000">
        <w:rPr>
          <w:color w:val="202124"/>
          <w:rtl w:val="0"/>
        </w:rPr>
        <w:t xml:space="preserve">    morph:inflectionRule &lt;inflRule_MaSgGe1&gt; ;</w:t>
      </w:r>
    </w:p>
    <w:p w:rsidR="00000000" w:rsidDel="00000000" w:rsidP="00000000" w:rsidRDefault="00000000" w:rsidRPr="00000000" w14:paraId="00000116">
      <w:pPr>
        <w:rPr>
          <w:color w:val="202124"/>
        </w:rPr>
      </w:pPr>
      <w:r w:rsidDel="00000000" w:rsidR="00000000" w:rsidRPr="00000000">
        <w:rPr>
          <w:color w:val="202124"/>
          <w:rtl w:val="0"/>
        </w:rPr>
        <w:t xml:space="preserve">    morph:grammaticalMeaning &lt;MaSgGe&gt; .</w:t>
      </w:r>
    </w:p>
    <w:p w:rsidR="00000000" w:rsidDel="00000000" w:rsidP="00000000" w:rsidRDefault="00000000" w:rsidRPr="00000000" w14:paraId="00000117">
      <w:pPr>
        <w:rPr>
          <w:color w:val="202124"/>
        </w:rPr>
      </w:pPr>
      <w:r w:rsidDel="00000000" w:rsidR="00000000" w:rsidRPr="00000000">
        <w:rPr>
          <w:rtl w:val="0"/>
        </w:rPr>
      </w:r>
    </w:p>
    <w:p w:rsidR="00000000" w:rsidDel="00000000" w:rsidP="00000000" w:rsidRDefault="00000000" w:rsidRPr="00000000" w14:paraId="00000118">
      <w:pPr>
        <w:rPr>
          <w:color w:val="202124"/>
        </w:rPr>
      </w:pPr>
      <w:r w:rsidDel="00000000" w:rsidR="00000000" w:rsidRPr="00000000">
        <w:rPr>
          <w:color w:val="202124"/>
          <w:rtl w:val="0"/>
        </w:rPr>
        <w:t xml:space="preserve">&lt;anthropou2_form&gt; a ontolex:Form ;</w:t>
      </w:r>
    </w:p>
    <w:p w:rsidR="00000000" w:rsidDel="00000000" w:rsidP="00000000" w:rsidRDefault="00000000" w:rsidRPr="00000000" w14:paraId="00000119">
      <w:pPr>
        <w:rPr>
          <w:color w:val="202124"/>
        </w:rPr>
      </w:pPr>
      <w:r w:rsidDel="00000000" w:rsidR="00000000" w:rsidRPr="00000000">
        <w:rPr>
          <w:color w:val="202124"/>
          <w:rtl w:val="0"/>
        </w:rPr>
        <w:t xml:space="preserve">    ontolex:writtenRep "ανθρώπου"@el ;</w:t>
      </w:r>
    </w:p>
    <w:p w:rsidR="00000000" w:rsidDel="00000000" w:rsidP="00000000" w:rsidRDefault="00000000" w:rsidRPr="00000000" w14:paraId="0000011A">
      <w:pPr>
        <w:rPr>
          <w:color w:val="202124"/>
        </w:rPr>
      </w:pPr>
      <w:r w:rsidDel="00000000" w:rsidR="00000000" w:rsidRPr="00000000">
        <w:rPr>
          <w:color w:val="202124"/>
          <w:rtl w:val="0"/>
        </w:rPr>
        <w:t xml:space="preserve">    morph:inflectionRule &lt;inflRule_MaSgGe2&gt; ;</w:t>
      </w:r>
    </w:p>
    <w:p w:rsidR="00000000" w:rsidDel="00000000" w:rsidP="00000000" w:rsidRDefault="00000000" w:rsidRPr="00000000" w14:paraId="0000011B">
      <w:pPr>
        <w:rPr>
          <w:color w:val="202124"/>
        </w:rPr>
      </w:pPr>
      <w:r w:rsidDel="00000000" w:rsidR="00000000" w:rsidRPr="00000000">
        <w:rPr>
          <w:color w:val="202124"/>
          <w:rtl w:val="0"/>
        </w:rPr>
        <w:t xml:space="preserve">    morph:grammaticalMeaning &lt;MaSgGe&gt; </w:t>
      </w:r>
    </w:p>
    <w:p w:rsidR="00000000" w:rsidDel="00000000" w:rsidP="00000000" w:rsidRDefault="00000000" w:rsidRPr="00000000" w14:paraId="0000011C">
      <w:pPr>
        <w:rPr>
          <w:color w:val="202124"/>
        </w:rPr>
      </w:pPr>
      <w:r w:rsidDel="00000000" w:rsidR="00000000" w:rsidRPr="00000000">
        <w:rPr>
          <w:color w:val="202124"/>
          <w:rtl w:val="0"/>
        </w:rPr>
        <w:t xml:space="preserve">    ##usage features to be added here##.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Stems (same as in current model) #############</w:t>
      </w:r>
    </w:p>
    <w:p w:rsidR="00000000" w:rsidDel="00000000" w:rsidP="00000000" w:rsidRDefault="00000000" w:rsidRPr="00000000" w14:paraId="0000011F">
      <w:pPr>
        <w:rPr/>
      </w:pPr>
      <w:r w:rsidDel="00000000" w:rsidR="00000000" w:rsidRPr="00000000">
        <w:rPr>
          <w:rtl w:val="0"/>
        </w:rPr>
        <w:t xml:space="preserve">&lt;anthrop1_form&gt; a ontolex:Form ;</w:t>
      </w:r>
    </w:p>
    <w:p w:rsidR="00000000" w:rsidDel="00000000" w:rsidP="00000000" w:rsidRDefault="00000000" w:rsidRPr="00000000" w14:paraId="00000120">
      <w:pPr>
        <w:rPr/>
      </w:pPr>
      <w:r w:rsidDel="00000000" w:rsidR="00000000" w:rsidRPr="00000000">
        <w:rPr>
          <w:rtl w:val="0"/>
        </w:rPr>
        <w:t xml:space="preserve">    ontolex:writtenRep "άνθρωπ"@el ;</w:t>
      </w:r>
    </w:p>
    <w:p w:rsidR="00000000" w:rsidDel="00000000" w:rsidP="00000000" w:rsidRDefault="00000000" w:rsidRPr="00000000" w14:paraId="00000121">
      <w:pPr>
        <w:rPr/>
      </w:pPr>
      <w:r w:rsidDel="00000000" w:rsidR="00000000" w:rsidRPr="00000000">
        <w:rPr>
          <w:rtl w:val="0"/>
        </w:rPr>
        <w:t xml:space="preserve">    morph:baseType "1"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&lt;anthrop2_form&gt; a ontolex:Form ;</w:t>
      </w:r>
    </w:p>
    <w:p w:rsidR="00000000" w:rsidDel="00000000" w:rsidP="00000000" w:rsidRDefault="00000000" w:rsidRPr="00000000" w14:paraId="00000124">
      <w:pPr>
        <w:rPr/>
      </w:pPr>
      <w:r w:rsidDel="00000000" w:rsidR="00000000" w:rsidRPr="00000000">
        <w:rPr>
          <w:rtl w:val="0"/>
        </w:rPr>
        <w:t xml:space="preserve">    ontolex:writtenRep "ανθρώπ"@el ;</w:t>
      </w:r>
    </w:p>
    <w:p w:rsidR="00000000" w:rsidDel="00000000" w:rsidP="00000000" w:rsidRDefault="00000000" w:rsidRPr="00000000" w14:paraId="00000125">
      <w:pPr>
        <w:rPr/>
      </w:pPr>
      <w:r w:rsidDel="00000000" w:rsidR="00000000" w:rsidRPr="00000000">
        <w:rPr>
          <w:rtl w:val="0"/>
        </w:rPr>
        <w:t xml:space="preserve">    morph:baseType "2"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Inflectional paradigm, inflection rules and replacements ########</w:t>
      </w:r>
    </w:p>
    <w:p w:rsidR="00000000" w:rsidDel="00000000" w:rsidP="00000000" w:rsidRDefault="00000000" w:rsidRPr="00000000" w14:paraId="00000128">
      <w:pPr>
        <w:rPr/>
      </w:pPr>
      <w:r w:rsidDel="00000000" w:rsidR="00000000" w:rsidRPr="00000000">
        <w:rPr>
          <w:rtl w:val="0"/>
        </w:rPr>
        <w:t xml:space="preserve">&lt;efyvos_paradigm&gt; a Paradigm ;</w:t>
      </w:r>
    </w:p>
    <w:p w:rsidR="00000000" w:rsidDel="00000000" w:rsidP="00000000" w:rsidRDefault="00000000" w:rsidRPr="00000000" w14:paraId="00000129">
      <w:pPr>
        <w:rPr/>
      </w:pPr>
      <w:r w:rsidDel="00000000" w:rsidR="00000000" w:rsidRPr="00000000">
        <w:rPr>
          <w:rtl w:val="0"/>
        </w:rPr>
        <w:t xml:space="preserve">    rdfs:label "Inflectional paradigm of nouns like έφηβος"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&lt;inflRule_MaSgNo&gt; a morph:InflectionRule ;</w:t>
      </w:r>
    </w:p>
    <w:p w:rsidR="00000000" w:rsidDel="00000000" w:rsidP="00000000" w:rsidRDefault="00000000" w:rsidRPr="00000000" w14:paraId="0000012C">
      <w:pPr>
        <w:rPr/>
      </w:pPr>
      <w:r w:rsidDel="00000000" w:rsidR="00000000" w:rsidRPr="00000000">
        <w:rPr>
          <w:rtl w:val="0"/>
        </w:rPr>
        <w:t xml:space="preserve">    morph:baseType "1" ;</w:t>
      </w:r>
    </w:p>
    <w:p w:rsidR="00000000" w:rsidDel="00000000" w:rsidP="00000000" w:rsidRDefault="00000000" w:rsidRPr="00000000" w14:paraId="0000012D">
      <w:pPr>
        <w:rPr/>
      </w:pPr>
      <w:r w:rsidDel="00000000" w:rsidR="00000000" w:rsidRPr="00000000">
        <w:rPr>
          <w:rtl w:val="0"/>
        </w:rPr>
        <w:t xml:space="preserve">    morph:replacement &lt;repl_os&gt; ;</w:t>
      </w:r>
    </w:p>
    <w:p w:rsidR="00000000" w:rsidDel="00000000" w:rsidP="00000000" w:rsidRDefault="00000000" w:rsidRPr="00000000" w14:paraId="0000012E">
      <w:pPr>
        <w:rPr/>
      </w:pPr>
      <w:r w:rsidDel="00000000" w:rsidR="00000000" w:rsidRPr="00000000">
        <w:rPr>
          <w:rtl w:val="0"/>
        </w:rPr>
        <w:t xml:space="preserve">    #  From minutes of 01/12/2021 :: In workflow say “copy lexinfo properties from Rule”</w:t>
      </w:r>
    </w:p>
    <w:p w:rsidR="00000000" w:rsidDel="00000000" w:rsidP="00000000" w:rsidRDefault="00000000" w:rsidRPr="00000000" w14:paraId="0000012F">
      <w:pPr>
        <w:rPr/>
      </w:pPr>
      <w:r w:rsidDel="00000000" w:rsidR="00000000" w:rsidRPr="00000000">
        <w:rPr>
          <w:rtl w:val="0"/>
        </w:rPr>
        <w:t xml:space="preserve">    morph:grammaticalMeaning &lt;MaSgNo&gt;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&lt;inflRule_MaSgGe1&gt; a morph:InflectionRule ;</w:t>
      </w:r>
    </w:p>
    <w:p w:rsidR="00000000" w:rsidDel="00000000" w:rsidP="00000000" w:rsidRDefault="00000000" w:rsidRPr="00000000" w14:paraId="00000132">
      <w:pPr>
        <w:rPr/>
      </w:pPr>
      <w:r w:rsidDel="00000000" w:rsidR="00000000" w:rsidRPr="00000000">
        <w:rPr>
          <w:rtl w:val="0"/>
        </w:rPr>
        <w:t xml:space="preserve">    morph:paradigm &lt;efyvos_paradigm&gt; ;</w:t>
      </w:r>
    </w:p>
    <w:p w:rsidR="00000000" w:rsidDel="00000000" w:rsidP="00000000" w:rsidRDefault="00000000" w:rsidRPr="00000000" w14:paraId="00000133">
      <w:pPr>
        <w:rPr/>
      </w:pPr>
      <w:r w:rsidDel="00000000" w:rsidR="00000000" w:rsidRPr="00000000">
        <w:rPr>
          <w:rtl w:val="0"/>
        </w:rPr>
        <w:t xml:space="preserve">    morph:baseType "1" ;</w:t>
      </w:r>
    </w:p>
    <w:p w:rsidR="00000000" w:rsidDel="00000000" w:rsidP="00000000" w:rsidRDefault="00000000" w:rsidRPr="00000000" w14:paraId="00000134">
      <w:pPr>
        <w:rPr/>
      </w:pPr>
      <w:r w:rsidDel="00000000" w:rsidR="00000000" w:rsidRPr="00000000">
        <w:rPr>
          <w:rtl w:val="0"/>
        </w:rPr>
        <w:t xml:space="preserve">    morph:replacement &lt;repl_ou&gt; ;</w:t>
      </w:r>
    </w:p>
    <w:p w:rsidR="00000000" w:rsidDel="00000000" w:rsidP="00000000" w:rsidRDefault="00000000" w:rsidRPr="00000000" w14:paraId="00000135">
      <w:pPr>
        <w:rPr/>
      </w:pPr>
      <w:r w:rsidDel="00000000" w:rsidR="00000000" w:rsidRPr="00000000">
        <w:rPr>
          <w:rtl w:val="0"/>
        </w:rPr>
        <w:t xml:space="preserve">    morph:grammaticalMeaning &lt;MaSgGe&gt;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&lt;inflRule_MaSgGe2&gt; a morph:InflectionRule ;</w:t>
      </w:r>
    </w:p>
    <w:p w:rsidR="00000000" w:rsidDel="00000000" w:rsidP="00000000" w:rsidRDefault="00000000" w:rsidRPr="00000000" w14:paraId="00000138">
      <w:pPr>
        <w:rPr/>
      </w:pPr>
      <w:r w:rsidDel="00000000" w:rsidR="00000000" w:rsidRPr="00000000">
        <w:rPr>
          <w:rtl w:val="0"/>
        </w:rPr>
        <w:t xml:space="preserve">    morph:paradigm &lt;efyvos_paradigm&gt; ;</w:t>
      </w:r>
    </w:p>
    <w:p w:rsidR="00000000" w:rsidDel="00000000" w:rsidP="00000000" w:rsidRDefault="00000000" w:rsidRPr="00000000" w14:paraId="00000139">
      <w:pPr>
        <w:rPr/>
      </w:pPr>
      <w:r w:rsidDel="00000000" w:rsidR="00000000" w:rsidRPr="00000000">
        <w:rPr>
          <w:rtl w:val="0"/>
        </w:rPr>
        <w:t xml:space="preserve">    morph:baseType "2" ;</w:t>
      </w:r>
    </w:p>
    <w:p w:rsidR="00000000" w:rsidDel="00000000" w:rsidP="00000000" w:rsidRDefault="00000000" w:rsidRPr="00000000" w14:paraId="0000013A">
      <w:pPr>
        <w:rPr/>
      </w:pPr>
      <w:r w:rsidDel="00000000" w:rsidR="00000000" w:rsidRPr="00000000">
        <w:rPr>
          <w:rtl w:val="0"/>
        </w:rPr>
        <w:t xml:space="preserve">    morph:replacement &lt;repl_ou&gt;</w:t>
      </w:r>
    </w:p>
    <w:p w:rsidR="00000000" w:rsidDel="00000000" w:rsidP="00000000" w:rsidRDefault="00000000" w:rsidRPr="00000000" w14:paraId="0000013B">
      <w:pPr>
        <w:rPr/>
      </w:pPr>
      <w:r w:rsidDel="00000000" w:rsidR="00000000" w:rsidRPr="00000000">
        <w:rPr>
          <w:rtl w:val="0"/>
        </w:rPr>
        <w:t xml:space="preserve">    morph:grammaticalMeaning &lt;MaSgGe&gt;</w:t>
      </w:r>
    </w:p>
    <w:p w:rsidR="00000000" w:rsidDel="00000000" w:rsidP="00000000" w:rsidRDefault="00000000" w:rsidRPr="00000000" w14:paraId="0000013C">
      <w:pPr>
        <w:rPr/>
      </w:pPr>
      <w:r w:rsidDel="00000000" w:rsidR="00000000" w:rsidRPr="00000000">
        <w:rPr>
          <w:rtl w:val="0"/>
        </w:rPr>
        <w:t xml:space="preserve">    # usage features for variants at the same node with grammatical features; </w:t>
      </w:r>
    </w:p>
    <w:p w:rsidR="00000000" w:rsidDel="00000000" w:rsidP="00000000" w:rsidRDefault="00000000" w:rsidRPr="00000000" w14:paraId="0000013D">
      <w:pPr>
        <w:rPr/>
      </w:pPr>
      <w:r w:rsidDel="00000000" w:rsidR="00000000" w:rsidRPr="00000000">
        <w:rPr>
          <w:rtl w:val="0"/>
        </w:rPr>
        <w:t xml:space="preserve">    # values to be added with lexinfo properties and instances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&lt;repl_os&gt; a morph:Replacement ;</w:t>
      </w:r>
    </w:p>
    <w:p w:rsidR="00000000" w:rsidDel="00000000" w:rsidP="00000000" w:rsidRDefault="00000000" w:rsidRPr="00000000" w14:paraId="00000140">
      <w:pPr>
        <w:rPr/>
      </w:pPr>
      <w:r w:rsidDel="00000000" w:rsidR="00000000" w:rsidRPr="00000000">
        <w:rPr>
          <w:rtl w:val="0"/>
        </w:rPr>
        <w:t xml:space="preserve">    morph:source "$" ;</w:t>
      </w:r>
    </w:p>
    <w:p w:rsidR="00000000" w:rsidDel="00000000" w:rsidP="00000000" w:rsidRDefault="00000000" w:rsidRPr="00000000" w14:paraId="00000141">
      <w:pPr>
        <w:rPr/>
      </w:pPr>
      <w:r w:rsidDel="00000000" w:rsidR="00000000" w:rsidRPr="00000000">
        <w:rPr>
          <w:rtl w:val="0"/>
        </w:rPr>
        <w:t xml:space="preserve">    morph:target "$ος"@el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&lt;repl_ou&gt; a morph:Replacement ;</w:t>
      </w:r>
    </w:p>
    <w:p w:rsidR="00000000" w:rsidDel="00000000" w:rsidP="00000000" w:rsidRDefault="00000000" w:rsidRPr="00000000" w14:paraId="00000144">
      <w:pPr>
        <w:rPr/>
      </w:pPr>
      <w:r w:rsidDel="00000000" w:rsidR="00000000" w:rsidRPr="00000000">
        <w:rPr>
          <w:rtl w:val="0"/>
        </w:rPr>
        <w:t xml:space="preserve">    morph:source "$" ;</w:t>
      </w:r>
    </w:p>
    <w:p w:rsidR="00000000" w:rsidDel="00000000" w:rsidP="00000000" w:rsidRDefault="00000000" w:rsidRPr="00000000" w14:paraId="00000145">
      <w:pPr>
        <w:rPr/>
      </w:pPr>
      <w:r w:rsidDel="00000000" w:rsidR="00000000" w:rsidRPr="00000000">
        <w:rPr>
          <w:rtl w:val="0"/>
        </w:rPr>
        <w:t xml:space="preserve">    morph:target "$ου"@el .</w:t>
      </w:r>
    </w:p>
    <w:p w:rsidR="00000000" w:rsidDel="00000000" w:rsidP="00000000" w:rsidRDefault="00000000" w:rsidRPr="00000000" w14:paraId="00000146">
      <w:pPr>
        <w:rPr/>
      </w:pPr>
      <w:r w:rsidDel="00000000" w:rsidR="00000000" w:rsidRPr="00000000">
        <w:rPr>
          <w:rtl w:val="0"/>
        </w:rPr>
        <w:t xml:space="preserve">   </w:t>
        <w:tab/>
        <w:t xml:space="preserve"> </w:t>
      </w:r>
    </w:p>
    <w:p w:rsidR="00000000" w:rsidDel="00000000" w:rsidP="00000000" w:rsidRDefault="00000000" w:rsidRPr="00000000" w14:paraId="00000147">
      <w:pPr>
        <w:rPr/>
      </w:pPr>
      <w:r w:rsidDel="00000000" w:rsidR="00000000" w:rsidRPr="00000000">
        <w:rPr>
          <w:rtl w:val="0"/>
        </w:rPr>
        <w:t xml:space="preserve">&lt;MaSgNo&gt; a morph:GrammaticalMeaning ;</w:t>
      </w:r>
    </w:p>
    <w:p w:rsidR="00000000" w:rsidDel="00000000" w:rsidP="00000000" w:rsidRDefault="00000000" w:rsidRPr="00000000" w14:paraId="00000148">
      <w:pPr>
        <w:rPr/>
      </w:pPr>
      <w:r w:rsidDel="00000000" w:rsidR="00000000" w:rsidRPr="00000000">
        <w:rPr>
          <w:rtl w:val="0"/>
        </w:rPr>
        <w:t xml:space="preserve">    rdfs:label "MaSgNo" ;</w:t>
      </w:r>
    </w:p>
    <w:p w:rsidR="00000000" w:rsidDel="00000000" w:rsidP="00000000" w:rsidRDefault="00000000" w:rsidRPr="00000000" w14:paraId="00000149">
      <w:pPr>
        <w:rPr/>
      </w:pPr>
      <w:r w:rsidDel="00000000" w:rsidR="00000000" w:rsidRPr="00000000">
        <w:rPr>
          <w:rtl w:val="0"/>
        </w:rPr>
        <w:t xml:space="preserve">    lexinfo:gender lexinfo:masculine ;</w:t>
      </w:r>
    </w:p>
    <w:p w:rsidR="00000000" w:rsidDel="00000000" w:rsidP="00000000" w:rsidRDefault="00000000" w:rsidRPr="00000000" w14:paraId="0000014A">
      <w:pPr>
        <w:rPr/>
      </w:pPr>
      <w:r w:rsidDel="00000000" w:rsidR="00000000" w:rsidRPr="00000000">
        <w:rPr>
          <w:rtl w:val="0"/>
        </w:rPr>
        <w:t xml:space="preserve">    lexinfo:number lexinfo:singular ;</w:t>
      </w:r>
    </w:p>
    <w:p w:rsidR="00000000" w:rsidDel="00000000" w:rsidP="00000000" w:rsidRDefault="00000000" w:rsidRPr="00000000" w14:paraId="0000014B">
      <w:pPr>
        <w:rPr/>
      </w:pPr>
      <w:r w:rsidDel="00000000" w:rsidR="00000000" w:rsidRPr="00000000">
        <w:rPr>
          <w:rtl w:val="0"/>
        </w:rPr>
        <w:t xml:space="preserve">    lexinfo:case lexinfo:nominative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&lt;MaSgGe&gt; a morph:GrammaticalMeaning ;</w:t>
      </w:r>
    </w:p>
    <w:p w:rsidR="00000000" w:rsidDel="00000000" w:rsidP="00000000" w:rsidRDefault="00000000" w:rsidRPr="00000000" w14:paraId="0000014E">
      <w:pPr>
        <w:rPr/>
      </w:pPr>
      <w:r w:rsidDel="00000000" w:rsidR="00000000" w:rsidRPr="00000000">
        <w:rPr>
          <w:rtl w:val="0"/>
        </w:rPr>
        <w:t xml:space="preserve">    rdfs:label "MaSgGe" ;</w:t>
      </w:r>
    </w:p>
    <w:p w:rsidR="00000000" w:rsidDel="00000000" w:rsidP="00000000" w:rsidRDefault="00000000" w:rsidRPr="00000000" w14:paraId="0000014F">
      <w:pPr>
        <w:rPr/>
      </w:pPr>
      <w:r w:rsidDel="00000000" w:rsidR="00000000" w:rsidRPr="00000000">
        <w:rPr>
          <w:rtl w:val="0"/>
        </w:rPr>
        <w:t xml:space="preserve">    lexinfo:gender lexinfo:masculine ;</w:t>
      </w:r>
    </w:p>
    <w:p w:rsidR="00000000" w:rsidDel="00000000" w:rsidP="00000000" w:rsidRDefault="00000000" w:rsidRPr="00000000" w14:paraId="00000150">
      <w:pPr>
        <w:rPr/>
      </w:pPr>
      <w:r w:rsidDel="00000000" w:rsidR="00000000" w:rsidRPr="00000000">
        <w:rPr>
          <w:rtl w:val="0"/>
        </w:rPr>
        <w:t xml:space="preserve">    lexinfo:number lexinfo:singular ;</w:t>
      </w:r>
    </w:p>
    <w:p w:rsidR="00000000" w:rsidDel="00000000" w:rsidP="00000000" w:rsidRDefault="00000000" w:rsidRPr="00000000" w14:paraId="00000151">
      <w:pPr>
        <w:rPr/>
      </w:pPr>
      <w:r w:rsidDel="00000000" w:rsidR="00000000" w:rsidRPr="00000000">
        <w:rPr>
          <w:rtl w:val="0"/>
        </w:rPr>
        <w:t xml:space="preserve">    lexinfo:case lexinfo:genitive .</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pStyle w:val="Heading3"/>
        <w:numPr>
          <w:ilvl w:val="0"/>
          <w:numId w:val="3"/>
        </w:numPr>
        <w:ind w:left="1440" w:hanging="360"/>
      </w:pPr>
      <w:bookmarkStart w:colFirst="0" w:colLast="0" w:name="_28k0zvfnaaec" w:id="10"/>
      <w:bookmarkEnd w:id="10"/>
      <w:r w:rsidDel="00000000" w:rsidR="00000000" w:rsidRPr="00000000">
        <w:rPr>
          <w:rtl w:val="0"/>
        </w:rPr>
        <w:t xml:space="preserve">alternative 2: </w:t>
      </w:r>
    </w:p>
    <w:p w:rsidR="00000000" w:rsidDel="00000000" w:rsidP="00000000" w:rsidRDefault="00000000" w:rsidRPr="00000000" w14:paraId="00000154">
      <w:pPr>
        <w:ind w:left="720" w:firstLine="720"/>
        <w:rPr/>
      </w:pPr>
      <w:r w:rsidDel="00000000" w:rsidR="00000000" w:rsidRPr="00000000">
        <w:rPr>
          <w:rtl w:val="0"/>
        </w:rPr>
        <w:t xml:space="preserve">replace InflectionType by GrammaticalMeaning</w:t>
      </w:r>
    </w:p>
    <w:p w:rsidR="00000000" w:rsidDel="00000000" w:rsidP="00000000" w:rsidRDefault="00000000" w:rsidRPr="00000000" w14:paraId="00000155">
      <w:pPr>
        <w:numPr>
          <w:ilvl w:val="1"/>
          <w:numId w:val="3"/>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156">
      <w:pPr>
        <w:numPr>
          <w:ilvl w:val="1"/>
          <w:numId w:val="3"/>
        </w:numPr>
        <w:ind w:left="2160" w:hanging="360"/>
      </w:pPr>
      <w:r w:rsidDel="00000000" w:rsidR="00000000" w:rsidRPr="00000000">
        <w:rPr>
          <w:rtl w:val="0"/>
        </w:rPr>
        <w:t xml:space="preserve">Paradigm &lt;-paradigm- InflectionRule</w:t>
      </w:r>
    </w:p>
    <w:p w:rsidR="00000000" w:rsidDel="00000000" w:rsidP="00000000" w:rsidRDefault="00000000" w:rsidRPr="00000000" w14:paraId="00000157">
      <w:pPr>
        <w:numPr>
          <w:ilvl w:val="1"/>
          <w:numId w:val="3"/>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158">
      <w:pPr>
        <w:numPr>
          <w:ilvl w:val="1"/>
          <w:numId w:val="3"/>
        </w:numPr>
        <w:ind w:left="2160" w:hanging="360"/>
      </w:pPr>
      <w:r w:rsidDel="00000000" w:rsidR="00000000" w:rsidRPr="00000000">
        <w:rPr>
          <w:rtl w:val="0"/>
        </w:rPr>
        <w:t xml:space="preserve">GrammaticalMeaning -next-&gt; GrammaticalMeaning</w:t>
      </w:r>
    </w:p>
    <w:p w:rsidR="00000000" w:rsidDel="00000000" w:rsidP="00000000" w:rsidRDefault="00000000" w:rsidRPr="00000000" w14:paraId="00000159">
      <w:pPr>
        <w:ind w:left="1440" w:firstLine="0"/>
        <w:rPr/>
      </w:pPr>
      <w:r w:rsidDel="00000000" w:rsidR="00000000" w:rsidRPr="00000000">
        <w:rPr>
          <w:b w:val="1"/>
          <w:rtl w:val="0"/>
        </w:rPr>
        <w:t xml:space="preserve">pro</w:t>
      </w:r>
      <w:r w:rsidDel="00000000" w:rsidR="00000000" w:rsidRPr="00000000">
        <w:rPr>
          <w:rtl w:val="0"/>
        </w:rPr>
        <w:t xml:space="preserve">: we basically keep all the information we have, incl. finite state modelling and agglutination</w:t>
      </w:r>
    </w:p>
    <w:p w:rsidR="00000000" w:rsidDel="00000000" w:rsidP="00000000" w:rsidRDefault="00000000" w:rsidRPr="00000000" w14:paraId="0000015A">
      <w:pPr>
        <w:ind w:left="1440" w:firstLine="0"/>
        <w:rPr/>
      </w:pPr>
      <w:r w:rsidDel="00000000" w:rsidR="00000000" w:rsidRPr="00000000">
        <w:rPr>
          <w:b w:val="1"/>
          <w:rtl w:val="0"/>
        </w:rPr>
        <w:t xml:space="preserve">pro:</w:t>
      </w:r>
      <w:r w:rsidDel="00000000" w:rsidR="00000000" w:rsidRPr="00000000">
        <w:rPr>
          <w:rtl w:val="0"/>
        </w:rPr>
        <w:t xml:space="preserve"> we eliminate one class and we address a feature request by Penny</w:t>
      </w:r>
    </w:p>
    <w:p w:rsidR="00000000" w:rsidDel="00000000" w:rsidP="00000000" w:rsidRDefault="00000000" w:rsidRPr="00000000" w14:paraId="0000015B">
      <w:pPr>
        <w:ind w:left="1440" w:firstLine="0"/>
        <w:rPr/>
      </w:pPr>
      <w:r w:rsidDel="00000000" w:rsidR="00000000" w:rsidRPr="00000000">
        <w:rPr>
          <w:b w:val="1"/>
          <w:rtl w:val="0"/>
        </w:rPr>
        <w:t xml:space="preserve">pro: </w:t>
      </w:r>
      <w:r w:rsidDel="00000000" w:rsidR="00000000" w:rsidRPr="00000000">
        <w:rPr>
          <w:rtl w:val="0"/>
        </w:rPr>
        <w:t xml:space="preserve">slot information </w:t>
      </w:r>
      <w:r w:rsidDel="00000000" w:rsidR="00000000" w:rsidRPr="00000000">
        <w:rPr>
          <w:i w:val="1"/>
          <w:rtl w:val="0"/>
        </w:rPr>
        <w:t xml:space="preserve">can</w:t>
      </w:r>
      <w:r w:rsidDel="00000000" w:rsidR="00000000" w:rsidRPr="00000000">
        <w:rPr>
          <w:rtl w:val="0"/>
        </w:rPr>
        <w:t xml:space="preserve"> be plausibly a part of grammatical meaning (or, better, structure)</w:t>
      </w:r>
    </w:p>
    <w:p w:rsidR="00000000" w:rsidDel="00000000" w:rsidP="00000000" w:rsidRDefault="00000000" w:rsidRPr="00000000" w14:paraId="0000015C">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=&gt; rename next to nextSlot?</w:t>
      </w:r>
    </w:p>
    <w:p w:rsidR="00000000" w:rsidDel="00000000" w:rsidP="00000000" w:rsidRDefault="00000000" w:rsidRPr="00000000" w14:paraId="0000015D">
      <w:pPr>
        <w:ind w:left="1440" w:firstLine="0"/>
        <w:rPr/>
      </w:pPr>
      <w:r w:rsidDel="00000000" w:rsidR="00000000" w:rsidRPr="00000000">
        <w:rPr>
          <w:b w:val="1"/>
          <w:rtl w:val="0"/>
        </w:rPr>
        <w:t xml:space="preserve">con</w:t>
      </w:r>
      <w:r w:rsidDel="00000000" w:rsidR="00000000" w:rsidRPr="00000000">
        <w:rPr>
          <w:rtl w:val="0"/>
        </w:rPr>
        <w:t xml:space="preserve">: for FST, this is very opaque, a better name? =&gt; we could introduce a designated subclass “FiniteState” of GrammaticalMeaning !?</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pStyle w:val="Heading4"/>
        <w:rPr/>
      </w:pPr>
      <w:bookmarkStart w:colFirst="0" w:colLast="0" w:name="_ylblp1xclhwe" w:id="11"/>
      <w:bookmarkEnd w:id="11"/>
      <w:r w:rsidDel="00000000" w:rsidR="00000000" w:rsidRPr="00000000">
        <w:rPr>
          <w:rtl w:val="0"/>
        </w:rPr>
        <w:t xml:space="preserve">Example for fusional language</w:t>
      </w:r>
    </w:p>
    <w:p w:rsidR="00000000" w:rsidDel="00000000" w:rsidP="00000000" w:rsidRDefault="00000000" w:rsidRPr="00000000" w14:paraId="00000160">
      <w:pPr>
        <w:rPr/>
      </w:pPr>
      <w:r w:rsidDel="00000000" w:rsidR="00000000" w:rsidRPr="00000000">
        <w:rPr>
          <w:b w:val="1"/>
          <w:rtl w:val="0"/>
        </w:rPr>
        <w:t xml:space="preserve">Notes: </w:t>
      </w:r>
      <w:r w:rsidDel="00000000" w:rsidR="00000000" w:rsidRPr="00000000">
        <w:rPr>
          <w:rtl w:val="0"/>
        </w:rPr>
        <w:t xml:space="preserve">for fusional languages, this is the same as for alternative 1, since the inflection type is not used.</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pStyle w:val="Heading3"/>
        <w:numPr>
          <w:ilvl w:val="0"/>
          <w:numId w:val="5"/>
        </w:numPr>
        <w:spacing w:after="0" w:afterAutospacing="0"/>
        <w:ind w:left="1440" w:hanging="360"/>
        <w:rPr/>
      </w:pPr>
      <w:bookmarkStart w:colFirst="0" w:colLast="0" w:name="_tur9fmagixty" w:id="12"/>
      <w:bookmarkEnd w:id="12"/>
      <w:r w:rsidDel="00000000" w:rsidR="00000000" w:rsidRPr="00000000">
        <w:rPr>
          <w:rtl w:val="0"/>
        </w:rPr>
        <w:t xml:space="preserve">alternative 3: merge InflectionType with InflectionRule</w:t>
      </w:r>
    </w:p>
    <w:p w:rsidR="00000000" w:rsidDel="00000000" w:rsidP="00000000" w:rsidRDefault="00000000" w:rsidRPr="00000000" w14:paraId="00000163">
      <w:pPr>
        <w:numPr>
          <w:ilvl w:val="1"/>
          <w:numId w:val="5"/>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164">
      <w:pPr>
        <w:numPr>
          <w:ilvl w:val="1"/>
          <w:numId w:val="5"/>
        </w:numPr>
        <w:ind w:left="2160" w:hanging="360"/>
      </w:pPr>
      <w:r w:rsidDel="00000000" w:rsidR="00000000" w:rsidRPr="00000000">
        <w:rPr>
          <w:rtl w:val="0"/>
        </w:rPr>
        <w:t xml:space="preserve">Paradigm &lt;-paradigm- InflectionRule</w:t>
      </w:r>
    </w:p>
    <w:p w:rsidR="00000000" w:rsidDel="00000000" w:rsidP="00000000" w:rsidRDefault="00000000" w:rsidRPr="00000000" w14:paraId="00000165">
      <w:pPr>
        <w:numPr>
          <w:ilvl w:val="1"/>
          <w:numId w:val="5"/>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166">
      <w:pPr>
        <w:numPr>
          <w:ilvl w:val="1"/>
          <w:numId w:val="5"/>
        </w:numPr>
        <w:ind w:left="2160" w:hanging="360"/>
      </w:pPr>
      <w:r w:rsidDel="00000000" w:rsidR="00000000" w:rsidRPr="00000000">
        <w:rPr>
          <w:rtl w:val="0"/>
        </w:rPr>
        <w:t xml:space="preserve">InflectionRule -next-&gt; InflectionRule</w:t>
      </w:r>
    </w:p>
    <w:p w:rsidR="00000000" w:rsidDel="00000000" w:rsidP="00000000" w:rsidRDefault="00000000" w:rsidRPr="00000000" w14:paraId="00000167">
      <w:pPr>
        <w:ind w:left="1440" w:firstLine="0"/>
        <w:rPr/>
      </w:pPr>
      <w:r w:rsidDel="00000000" w:rsidR="00000000" w:rsidRPr="00000000">
        <w:rPr>
          <w:b w:val="1"/>
          <w:rtl w:val="0"/>
        </w:rPr>
        <w:t xml:space="preserve">pro</w:t>
      </w:r>
      <w:r w:rsidDel="00000000" w:rsidR="00000000" w:rsidRPr="00000000">
        <w:rPr>
          <w:rtl w:val="0"/>
        </w:rPr>
        <w:t xml:space="preserve">: we keep all the information we have, incl. finite state modelling and agglutination</w:t>
      </w:r>
    </w:p>
    <w:p w:rsidR="00000000" w:rsidDel="00000000" w:rsidP="00000000" w:rsidRDefault="00000000" w:rsidRPr="00000000" w14:paraId="00000168">
      <w:pPr>
        <w:ind w:left="1440" w:firstLine="0"/>
        <w:rPr/>
      </w:pPr>
      <w:r w:rsidDel="00000000" w:rsidR="00000000" w:rsidRPr="00000000">
        <w:rPr>
          <w:b w:val="1"/>
          <w:rtl w:val="0"/>
        </w:rPr>
        <w:t xml:space="preserve">pro</w:t>
      </w:r>
      <w:r w:rsidDel="00000000" w:rsidR="00000000" w:rsidRPr="00000000">
        <w:rPr>
          <w:rtl w:val="0"/>
        </w:rPr>
        <w:t xml:space="preserve">: we eliminate one class and address a feature request</w:t>
      </w:r>
    </w:p>
    <w:p w:rsidR="00000000" w:rsidDel="00000000" w:rsidP="00000000" w:rsidRDefault="00000000" w:rsidRPr="00000000" w14:paraId="00000169">
      <w:pPr>
        <w:ind w:left="1440" w:firstLine="0"/>
        <w:rPr/>
      </w:pPr>
      <w:r w:rsidDel="00000000" w:rsidR="00000000" w:rsidRPr="00000000">
        <w:rPr>
          <w:b w:val="1"/>
          <w:rtl w:val="0"/>
        </w:rPr>
        <w:t xml:space="preserve">pro</w:t>
      </w:r>
      <w:r w:rsidDel="00000000" w:rsidR="00000000" w:rsidRPr="00000000">
        <w:rPr>
          <w:rtl w:val="0"/>
        </w:rPr>
        <w:t xml:space="preserve">: “rule” is more relatable to what a finite state does than “inflection type” (which sounds static)</w:t>
      </w:r>
    </w:p>
    <w:p w:rsidR="00000000" w:rsidDel="00000000" w:rsidP="00000000" w:rsidRDefault="00000000" w:rsidRPr="00000000" w14:paraId="0000016A">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w:t>
      </w:r>
    </w:p>
    <w:p w:rsidR="00000000" w:rsidDel="00000000" w:rsidP="00000000" w:rsidRDefault="00000000" w:rsidRPr="00000000" w14:paraId="0000016B">
      <w:pPr>
        <w:ind w:left="1440" w:firstLine="0"/>
        <w:rPr/>
      </w:pPr>
      <w:r w:rsidDel="00000000" w:rsidR="00000000" w:rsidRPr="00000000">
        <w:rPr>
          <w:b w:val="1"/>
          <w:rtl w:val="0"/>
        </w:rPr>
        <w:t xml:space="preserve">con</w:t>
      </w:r>
      <w:r w:rsidDel="00000000" w:rsidR="00000000" w:rsidRPr="00000000">
        <w:rPr>
          <w:rtl w:val="0"/>
        </w:rPr>
        <w:t xml:space="preserve">: in agglutinating languages, the sequence is not over replacement rules, but classes of morphemes, so we lack a formal data structure for slots</w:t>
      </w:r>
    </w:p>
    <w:p w:rsidR="00000000" w:rsidDel="00000000" w:rsidP="00000000" w:rsidRDefault="00000000" w:rsidRPr="00000000" w14:paraId="0000016C">
      <w:pPr>
        <w:ind w:left="1440" w:firstLine="0"/>
        <w:rPr/>
      </w:pPr>
      <w:r w:rsidDel="00000000" w:rsidR="00000000" w:rsidRPr="00000000">
        <w:rPr>
          <w:b w:val="1"/>
          <w:rtl w:val="0"/>
        </w:rPr>
        <w:t xml:space="preserve">con</w:t>
      </w:r>
      <w:r w:rsidDel="00000000" w:rsidR="00000000" w:rsidRPr="00000000">
        <w:rPr>
          <w:rtl w:val="0"/>
        </w:rPr>
        <w:t xml:space="preserve">: for FST, this conflates states and replacements, normally one state can have different replacements (“rules”)</w:t>
      </w:r>
    </w:p>
    <w:p w:rsidR="00000000" w:rsidDel="00000000" w:rsidP="00000000" w:rsidRDefault="00000000" w:rsidRPr="00000000" w14:paraId="0000016D">
      <w:pPr>
        <w:pStyle w:val="Heading4"/>
        <w:rPr/>
      </w:pPr>
      <w:bookmarkStart w:colFirst="0" w:colLast="0" w:name="_u30cb04om75s" w:id="13"/>
      <w:bookmarkEnd w:id="13"/>
      <w:r w:rsidDel="00000000" w:rsidR="00000000" w:rsidRPr="00000000">
        <w:rPr>
          <w:rtl w:val="0"/>
        </w:rPr>
        <w:t xml:space="preserve">Example for fusional language</w:t>
      </w:r>
    </w:p>
    <w:p w:rsidR="00000000" w:rsidDel="00000000" w:rsidP="00000000" w:rsidRDefault="00000000" w:rsidRPr="00000000" w14:paraId="0000016E">
      <w:pPr>
        <w:rPr/>
      </w:pPr>
      <w:r w:rsidDel="00000000" w:rsidR="00000000" w:rsidRPr="00000000">
        <w:rPr>
          <w:b w:val="1"/>
          <w:rtl w:val="0"/>
        </w:rPr>
        <w:t xml:space="preserve">Notes: </w:t>
      </w:r>
      <w:r w:rsidDel="00000000" w:rsidR="00000000" w:rsidRPr="00000000">
        <w:rPr>
          <w:rtl w:val="0"/>
        </w:rPr>
        <w:t xml:space="preserve">for fusional languages, this is the same as for alternative 1, since the inflection type is not used.</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CC (before public discussion): my favorite would be alternative 2, with the following modifications:</w:t>
      </w:r>
    </w:p>
    <w:p w:rsidR="00000000" w:rsidDel="00000000" w:rsidP="00000000" w:rsidRDefault="00000000" w:rsidRPr="00000000" w14:paraId="00000171">
      <w:pPr>
        <w:numPr>
          <w:ilvl w:val="0"/>
          <w:numId w:val="9"/>
        </w:numPr>
        <w:ind w:left="720" w:hanging="360"/>
        <w:rPr>
          <w:u w:val="none"/>
        </w:rPr>
      </w:pPr>
      <w:commentRangeStart w:id="9"/>
      <w:commentRangeStart w:id="10"/>
      <w:r w:rsidDel="00000000" w:rsidR="00000000" w:rsidRPr="00000000">
        <w:rPr>
          <w:rtl w:val="0"/>
        </w:rPr>
        <w:t xml:space="preserve">rename GrammaticalMeaning to FeatureBundle</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(a “slot” is described as a bundle of features, so that makes sense, and finite states are informally associated with some kind of function, but typically not a specific grammatical meaning, esp. for morphophonological processes) </w:t>
      </w:r>
    </w:p>
    <w:p w:rsidR="00000000" w:rsidDel="00000000" w:rsidP="00000000" w:rsidRDefault="00000000" w:rsidRPr="00000000" w14:paraId="00000172">
      <w:pPr>
        <w:numPr>
          <w:ilvl w:val="0"/>
          <w:numId w:val="9"/>
        </w:numPr>
        <w:ind w:left="720" w:hanging="360"/>
        <w:rPr>
          <w:u w:val="none"/>
        </w:rPr>
      </w:pPr>
      <w:r w:rsidDel="00000000" w:rsidR="00000000" w:rsidRPr="00000000">
        <w:rPr>
          <w:rtl w:val="0"/>
        </w:rPr>
        <w:t xml:space="preserve">introduce a subclass FiniteState of FeatureBundle (we would informally capture the finite state itself as a feature, and the bundle would consist of exactly one such feature)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Penny+Katerina:</w:t>
      </w:r>
    </w:p>
    <w:p w:rsidR="00000000" w:rsidDel="00000000" w:rsidP="00000000" w:rsidRDefault="00000000" w:rsidRPr="00000000" w14:paraId="00000175">
      <w:pPr>
        <w:numPr>
          <w:ilvl w:val="0"/>
          <w:numId w:val="11"/>
        </w:numPr>
        <w:ind w:left="720" w:hanging="360"/>
        <w:rPr>
          <w:u w:val="none"/>
        </w:rPr>
      </w:pPr>
      <w:r w:rsidDel="00000000" w:rsidR="00000000" w:rsidRPr="00000000">
        <w:rPr>
          <w:rtl w:val="0"/>
        </w:rPr>
        <w:t xml:space="preserve">alternatives 1-3 are equivalent (because of the direct link with grammatical meaning =&gt; alternative 2)</w:t>
      </w:r>
    </w:p>
    <w:p w:rsidR="00000000" w:rsidDel="00000000" w:rsidP="00000000" w:rsidRDefault="00000000" w:rsidRPr="00000000" w14:paraId="00000176">
      <w:pPr>
        <w:numPr>
          <w:ilvl w:val="0"/>
          <w:numId w:val="11"/>
        </w:numPr>
        <w:ind w:left="720" w:hanging="360"/>
        <w:rPr>
          <w:u w:val="none"/>
        </w:rPr>
      </w:pPr>
      <w:r w:rsidDel="00000000" w:rsidR="00000000" w:rsidRPr="00000000">
        <w:rPr>
          <w:rtl w:val="0"/>
        </w:rPr>
        <w:t xml:space="preserve">all preferred over current model in terms of verbosity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tbc: differences on agglutinative languages</w:t>
      </w:r>
    </w:p>
    <w:p w:rsidR="00000000" w:rsidDel="00000000" w:rsidP="00000000" w:rsidRDefault="00000000" w:rsidRPr="00000000" w14:paraId="00000179">
      <w:pPr>
        <w:rPr/>
      </w:pPr>
      <w:r w:rsidDel="00000000" w:rsidR="00000000" w:rsidRPr="00000000">
        <w:rPr>
          <w:b w:val="1"/>
          <w:rtl w:val="0"/>
        </w:rPr>
        <w:t xml:space="preserve">TODO@Max</w:t>
      </w:r>
      <w:r w:rsidDel="00000000" w:rsidR="00000000" w:rsidRPr="00000000">
        <w:rPr>
          <w:rtl w:val="0"/>
        </w:rPr>
        <w:t xml:space="preserve">: next meeting</w:t>
      </w:r>
    </w:p>
    <w:p w:rsidR="00000000" w:rsidDel="00000000" w:rsidP="00000000" w:rsidRDefault="00000000" w:rsidRPr="00000000" w14:paraId="0000017A">
      <w:pPr>
        <w:pStyle w:val="Heading2"/>
        <w:rPr/>
      </w:pPr>
      <w:bookmarkStart w:colFirst="0" w:colLast="0" w:name="_ki1gty3ur827" w:id="14"/>
      <w:bookmarkEnd w:id="14"/>
      <w:r w:rsidDel="00000000" w:rsidR="00000000" w:rsidRPr="00000000">
        <w:rPr>
          <w:rtl w:val="0"/>
        </w:rPr>
        <w:t xml:space="preserve">2.2 </w:t>
      </w:r>
      <w:r w:rsidDel="00000000" w:rsidR="00000000" w:rsidRPr="00000000">
        <w:rPr>
          <w:rtl w:val="0"/>
        </w:rPr>
        <w:t xml:space="preserve">morph(eme) order</w:t>
      </w:r>
    </w:p>
    <w:p w:rsidR="00000000" w:rsidDel="00000000" w:rsidP="00000000" w:rsidRDefault="00000000" w:rsidRPr="00000000" w14:paraId="0000017B">
      <w:pPr>
        <w:numPr>
          <w:ilvl w:val="0"/>
          <w:numId w:val="6"/>
        </w:numPr>
        <w:ind w:left="720" w:hanging="360"/>
        <w:rPr>
          <w:u w:val="none"/>
        </w:rPr>
      </w:pPr>
      <w:r w:rsidDel="00000000" w:rsidR="00000000" w:rsidRPr="00000000">
        <w:rPr>
          <w:rtl w:val="0"/>
        </w:rPr>
        <w:t xml:space="preserve">CC: this is an old problem we always postponed, forgot to mention last time</w:t>
      </w:r>
    </w:p>
    <w:p w:rsidR="00000000" w:rsidDel="00000000" w:rsidP="00000000" w:rsidRDefault="00000000" w:rsidRPr="00000000" w14:paraId="0000017C">
      <w:pPr>
        <w:numPr>
          <w:ilvl w:val="0"/>
          <w:numId w:val="6"/>
        </w:numPr>
        <w:ind w:left="720" w:hanging="360"/>
        <w:rPr>
          <w:u w:val="none"/>
        </w:rPr>
      </w:pPr>
      <w:r w:rsidDel="00000000" w:rsidR="00000000" w:rsidRPr="00000000">
        <w:rPr>
          <w:rtl w:val="0"/>
        </w:rPr>
        <w:t xml:space="preserve">consistsOf</w:t>
      </w:r>
    </w:p>
    <w:p w:rsidR="00000000" w:rsidDel="00000000" w:rsidP="00000000" w:rsidRDefault="00000000" w:rsidRPr="00000000" w14:paraId="0000017D">
      <w:pPr>
        <w:numPr>
          <w:ilvl w:val="1"/>
          <w:numId w:val="6"/>
        </w:numPr>
        <w:ind w:left="1440" w:hanging="360"/>
        <w:rPr>
          <w:u w:val="none"/>
        </w:rPr>
      </w:pPr>
      <w:r w:rsidDel="00000000" w:rsidR="00000000" w:rsidRPr="00000000">
        <w:rPr>
          <w:rtl w:val="0"/>
        </w:rPr>
        <w:t xml:space="preserve">currently</w:t>
      </w:r>
    </w:p>
    <w:p w:rsidR="00000000" w:rsidDel="00000000" w:rsidP="00000000" w:rsidRDefault="00000000" w:rsidRPr="00000000" w14:paraId="0000017E">
      <w:pPr>
        <w:numPr>
          <w:ilvl w:val="2"/>
          <w:numId w:val="6"/>
        </w:numPr>
        <w:ind w:left="2160" w:hanging="360"/>
        <w:rPr>
          <w:u w:val="none"/>
        </w:rPr>
      </w:pPr>
      <w:r w:rsidDel="00000000" w:rsidR="00000000" w:rsidRPr="00000000">
        <w:rPr>
          <w:rtl w:val="0"/>
        </w:rPr>
        <w:t xml:space="preserve">ambiguous: form -&gt; form, form -&gt; morph, morph -&gt; morph</w:t>
      </w:r>
    </w:p>
    <w:p w:rsidR="00000000" w:rsidDel="00000000" w:rsidP="00000000" w:rsidRDefault="00000000" w:rsidRPr="00000000" w14:paraId="0000017F">
      <w:pPr>
        <w:numPr>
          <w:ilvl w:val="2"/>
          <w:numId w:val="6"/>
        </w:numPr>
        <w:ind w:left="2160" w:hanging="360"/>
        <w:rPr>
          <w:u w:val="none"/>
        </w:rPr>
      </w:pPr>
      <w:r w:rsidDel="00000000" w:rsidR="00000000" w:rsidRPr="00000000">
        <w:rPr>
          <w:rtl w:val="0"/>
        </w:rPr>
        <w:t xml:space="preserve">doesn’t represent order</w:t>
      </w:r>
    </w:p>
    <w:p w:rsidR="00000000" w:rsidDel="00000000" w:rsidP="00000000" w:rsidRDefault="00000000" w:rsidRPr="00000000" w14:paraId="00000180">
      <w:pPr>
        <w:numPr>
          <w:ilvl w:val="1"/>
          <w:numId w:val="6"/>
        </w:numPr>
        <w:ind w:left="1440" w:hanging="360"/>
        <w:rPr>
          <w:u w:val="none"/>
        </w:rPr>
      </w:pPr>
      <w:r w:rsidDel="00000000" w:rsidR="00000000" w:rsidRPr="00000000">
        <w:rPr>
          <w:rtl w:val="0"/>
        </w:rPr>
        <w:t xml:space="preserve">suggestion:</w:t>
      </w:r>
    </w:p>
    <w:p w:rsidR="00000000" w:rsidDel="00000000" w:rsidP="00000000" w:rsidRDefault="00000000" w:rsidRPr="00000000" w14:paraId="00000181">
      <w:pPr>
        <w:numPr>
          <w:ilvl w:val="2"/>
          <w:numId w:val="6"/>
        </w:numPr>
        <w:ind w:left="2160" w:hanging="360"/>
        <w:rPr>
          <w:u w:val="none"/>
        </w:rPr>
      </w:pPr>
      <w:r w:rsidDel="00000000" w:rsidR="00000000" w:rsidRPr="00000000">
        <w:rPr>
          <w:rtl w:val="0"/>
        </w:rPr>
        <w:t xml:space="preserve">replace by aggregation (rdfs:Seg or rdfs:Bag)</w:t>
      </w:r>
    </w:p>
    <w:p w:rsidR="00000000" w:rsidDel="00000000" w:rsidP="00000000" w:rsidRDefault="00000000" w:rsidRPr="00000000" w14:paraId="00000182">
      <w:pPr>
        <w:numPr>
          <w:ilvl w:val="2"/>
          <w:numId w:val="6"/>
        </w:numPr>
        <w:ind w:left="2160" w:hanging="360"/>
        <w:rPr>
          <w:u w:val="none"/>
        </w:rPr>
      </w:pPr>
      <w:r w:rsidDel="00000000" w:rsidR="00000000" w:rsidRPr="00000000">
        <w:rPr>
          <w:rtl w:val="0"/>
        </w:rPr>
        <w:t xml:space="preserve">define a form as an aggregate of morphs</w:t>
      </w:r>
    </w:p>
    <w:p w:rsidR="00000000" w:rsidDel="00000000" w:rsidP="00000000" w:rsidRDefault="00000000" w:rsidRPr="00000000" w14:paraId="00000183">
      <w:pPr>
        <w:numPr>
          <w:ilvl w:val="2"/>
          <w:numId w:val="6"/>
        </w:numPr>
        <w:ind w:left="2160" w:hanging="360"/>
        <w:rPr>
          <w:u w:val="none"/>
        </w:rPr>
      </w:pPr>
      <w:r w:rsidDel="00000000" w:rsidR="00000000" w:rsidRPr="00000000">
        <w:rPr>
          <w:rtl w:val="0"/>
        </w:rPr>
        <w:t xml:space="preserve">no such relation between form -&gt; form and morph -&gt; morph</w:t>
      </w:r>
    </w:p>
    <w:p w:rsidR="00000000" w:rsidDel="00000000" w:rsidP="00000000" w:rsidRDefault="00000000" w:rsidRPr="00000000" w14:paraId="00000184">
      <w:pPr>
        <w:numPr>
          <w:ilvl w:val="2"/>
          <w:numId w:val="6"/>
        </w:numPr>
        <w:ind w:left="2160" w:hanging="360"/>
        <w:rPr>
          <w:u w:val="none"/>
        </w:rPr>
      </w:pPr>
      <w:r w:rsidDel="00000000" w:rsidR="00000000" w:rsidRPr="00000000">
        <w:rPr>
          <w:rtl w:val="0"/>
        </w:rPr>
        <w:t xml:space="preserve">instead of morph -&gt; morph: because morph is a lexical entry, we go from morph -&gt; form, and then use “consistsOf” equivalent at form level</w:t>
      </w:r>
    </w:p>
    <w:p w:rsidR="00000000" w:rsidDel="00000000" w:rsidP="00000000" w:rsidRDefault="00000000" w:rsidRPr="00000000" w14:paraId="00000185">
      <w:pPr>
        <w:numPr>
          <w:ilvl w:val="2"/>
          <w:numId w:val="6"/>
        </w:numPr>
        <w:ind w:left="2160" w:hanging="360"/>
        <w:rPr>
          <w:u w:val="none"/>
        </w:rPr>
      </w:pPr>
      <w:r w:rsidDel="00000000" w:rsidR="00000000" w:rsidRPr="00000000">
        <w:rPr>
          <w:rtl w:val="0"/>
        </w:rPr>
        <w:t xml:space="preserve">instead of form -&gt; form: use form -&gt; morph and assign the “sub-forms” as lexicalForm to the morph</w:t>
      </w:r>
    </w:p>
    <w:p w:rsidR="00000000" w:rsidDel="00000000" w:rsidP="00000000" w:rsidRDefault="00000000" w:rsidRPr="00000000" w14:paraId="00000186">
      <w:pPr>
        <w:numPr>
          <w:ilvl w:val="1"/>
          <w:numId w:val="6"/>
        </w:numPr>
        <w:ind w:left="1440" w:hanging="360"/>
        <w:rPr>
          <w:u w:val="none"/>
        </w:rPr>
      </w:pPr>
      <w:r w:rsidDel="00000000" w:rsidR="00000000" w:rsidRPr="00000000">
        <w:rPr>
          <w:rtl w:val="0"/>
        </w:rPr>
        <w:t xml:space="preserve">has the original “consistsOf” ever been used by anyone before?</w:t>
      </w:r>
    </w:p>
    <w:p w:rsidR="00000000" w:rsidDel="00000000" w:rsidP="00000000" w:rsidRDefault="00000000" w:rsidRPr="00000000" w14:paraId="00000187">
      <w:pPr>
        <w:numPr>
          <w:ilvl w:val="0"/>
          <w:numId w:val="6"/>
        </w:numPr>
        <w:ind w:left="720" w:hanging="360"/>
        <w:rPr>
          <w:u w:val="none"/>
        </w:rPr>
      </w:pPr>
      <w:r w:rsidDel="00000000" w:rsidR="00000000" w:rsidRPr="00000000">
        <w:rPr>
          <w:rtl w:val="0"/>
        </w:rPr>
        <w:t xml:space="preserve">tentative consensus:</w:t>
      </w:r>
    </w:p>
    <w:p w:rsidR="00000000" w:rsidDel="00000000" w:rsidP="00000000" w:rsidRDefault="00000000" w:rsidRPr="00000000" w14:paraId="00000188">
      <w:pPr>
        <w:numPr>
          <w:ilvl w:val="1"/>
          <w:numId w:val="6"/>
        </w:numPr>
        <w:ind w:left="1440" w:hanging="360"/>
        <w:rPr>
          <w:u w:val="none"/>
        </w:rPr>
      </w:pPr>
      <w:r w:rsidDel="00000000" w:rsidR="00000000" w:rsidRPr="00000000">
        <w:rPr>
          <w:rtl w:val="0"/>
        </w:rPr>
        <w:t xml:space="preserve">drop consistsof between forms and morphs, keep between form and morph</w:t>
      </w:r>
    </w:p>
    <w:p w:rsidR="00000000" w:rsidDel="00000000" w:rsidP="00000000" w:rsidRDefault="00000000" w:rsidRPr="00000000" w14:paraId="00000189">
      <w:pPr>
        <w:numPr>
          <w:ilvl w:val="1"/>
          <w:numId w:val="6"/>
        </w:numPr>
        <w:ind w:left="1440" w:hanging="360"/>
        <w:rPr>
          <w:u w:val="none"/>
        </w:rPr>
      </w:pPr>
      <w:r w:rsidDel="00000000" w:rsidR="00000000" w:rsidRPr="00000000">
        <w:rPr>
          <w:rtl w:val="0"/>
        </w:rPr>
        <w:t xml:space="preserve">plus: define ontolex:Form as container (seq) of morphs</w:t>
      </w:r>
    </w:p>
    <w:p w:rsidR="00000000" w:rsidDel="00000000" w:rsidP="00000000" w:rsidRDefault="00000000" w:rsidRPr="00000000" w14:paraId="0000018A">
      <w:pPr>
        <w:numPr>
          <w:ilvl w:val="1"/>
          <w:numId w:val="6"/>
        </w:numPr>
        <w:ind w:left="1440" w:hanging="360"/>
        <w:rPr>
          <w:u w:val="none"/>
        </w:rPr>
      </w:pPr>
      <w:r w:rsidDel="00000000" w:rsidR="00000000" w:rsidRPr="00000000">
        <w:rPr>
          <w:rtl w:val="0"/>
        </w:rPr>
        <w:t xml:space="preserve">NB: we need consistsOf to mark </w:t>
      </w:r>
      <w:r w:rsidDel="00000000" w:rsidR="00000000" w:rsidRPr="00000000">
        <w:rPr>
          <w:i w:val="1"/>
          <w:rtl w:val="0"/>
        </w:rPr>
        <w:t xml:space="preserve">morphological</w:t>
      </w:r>
      <w:r w:rsidDel="00000000" w:rsidR="00000000" w:rsidRPr="00000000">
        <w:rPr>
          <w:rtl w:val="0"/>
        </w:rPr>
        <w:t xml:space="preserve"> segments in case somebody else defiunes a form as an aggegrate of sth else</w:t>
      </w:r>
    </w:p>
    <w:p w:rsidR="00000000" w:rsidDel="00000000" w:rsidP="00000000" w:rsidRDefault="00000000" w:rsidRPr="00000000" w14:paraId="0000018B">
      <w:pPr>
        <w:pStyle w:val="Heading2"/>
        <w:rPr/>
      </w:pPr>
      <w:bookmarkStart w:colFirst="0" w:colLast="0" w:name="_37vo5slljte6" w:id="15"/>
      <w:bookmarkEnd w:id="15"/>
      <w:r w:rsidDel="00000000" w:rsidR="00000000" w:rsidRPr="00000000">
        <w:rPr>
          <w:rtl w:val="0"/>
        </w:rPr>
        <w:t xml:space="preserve">2.3 </w:t>
      </w:r>
      <w:r w:rsidDel="00000000" w:rsidR="00000000" w:rsidRPr="00000000">
        <w:rPr>
          <w:rtl w:val="0"/>
        </w:rPr>
        <w:t xml:space="preserve">replacement</w:t>
      </w:r>
    </w:p>
    <w:p w:rsidR="00000000" w:rsidDel="00000000" w:rsidP="00000000" w:rsidRDefault="00000000" w:rsidRPr="00000000" w14:paraId="0000018C">
      <w:pPr>
        <w:rPr/>
      </w:pPr>
      <w:r w:rsidDel="00000000" w:rsidR="00000000" w:rsidRPr="00000000">
        <w:rPr>
          <w:rtl w:val="0"/>
        </w:rPr>
        <w:t xml:space="preserve">(If we have misunderstood, and the following are already covered, feel free to remove.)</w:t>
      </w:r>
    </w:p>
    <w:p w:rsidR="00000000" w:rsidDel="00000000" w:rsidP="00000000" w:rsidRDefault="00000000" w:rsidRPr="00000000" w14:paraId="0000018D">
      <w:pPr>
        <w:rPr/>
      </w:pPr>
      <w:r w:rsidDel="00000000" w:rsidR="00000000" w:rsidRPr="00000000">
        <w:rPr>
          <w:rtl w:val="0"/>
        </w:rPr>
        <w:t xml:space="preserve">Taken from the Finnish example </w:t>
      </w:r>
      <w:hyperlink r:id="rId20">
        <w:r w:rsidDel="00000000" w:rsidR="00000000" w:rsidRPr="00000000">
          <w:rPr>
            <w:color w:val="1155cc"/>
            <w:u w:val="single"/>
            <w:rtl w:val="0"/>
          </w:rPr>
          <w:t xml:space="preserve">https://docs.google.com/document/d/1iCv865GtEksO_wd0WC7bfU-at1dEKOOea9HSlFcTTkA/edit</w:t>
        </w:r>
      </w:hyperlink>
      <w:r w:rsidDel="00000000" w:rsidR="00000000" w:rsidRPr="00000000">
        <w:rPr>
          <w:rtl w:val="0"/>
        </w:rPr>
        <w:t xml:space="preserve">: </w:t>
      </w:r>
      <w:r w:rsidDel="00000000" w:rsidR="00000000" w:rsidRPr="00000000">
        <w:rPr>
          <w:rtl w:val="0"/>
        </w:rPr>
        <w:t xml:space="preserve">morph:replacement [morph:source "$", morph:target "ssa"] </w:t>
      </w:r>
    </w:p>
    <w:p w:rsidR="00000000" w:rsidDel="00000000" w:rsidP="00000000" w:rsidRDefault="00000000" w:rsidRPr="00000000" w14:paraId="0000018E">
      <w:pPr>
        <w:rPr/>
      </w:pPr>
      <w:r w:rsidDel="00000000" w:rsidR="00000000" w:rsidRPr="00000000">
        <w:rPr>
          <w:rtl w:val="0"/>
        </w:rPr>
        <w:t xml:space="preserve">This looks more like a concatenation of source and target string, rather than a replacement. </w:t>
      </w:r>
    </w:p>
    <w:p w:rsidR="00000000" w:rsidDel="00000000" w:rsidP="00000000" w:rsidRDefault="00000000" w:rsidRPr="00000000" w14:paraId="0000018F">
      <w:pPr>
        <w:rPr/>
      </w:pPr>
      <w:r w:rsidDel="00000000" w:rsidR="00000000" w:rsidRPr="00000000">
        <w:rPr>
          <w:rtl w:val="0"/>
        </w:rPr>
        <w:t xml:space="preserve">We suggest that the pattern in the source string is repeated at the target string, </w:t>
      </w:r>
    </w:p>
    <w:p w:rsidR="00000000" w:rsidDel="00000000" w:rsidP="00000000" w:rsidRDefault="00000000" w:rsidRPr="00000000" w14:paraId="00000190">
      <w:pPr>
        <w:ind w:firstLine="720"/>
        <w:rPr/>
      </w:pPr>
      <w:r w:rsidDel="00000000" w:rsidR="00000000" w:rsidRPr="00000000">
        <w:rPr>
          <w:rtl w:val="0"/>
        </w:rPr>
        <w:t xml:space="preserve">e.g. morph:replacement [morph:source "$", morph:target "$ssa"]</w:t>
      </w:r>
    </w:p>
    <w:p w:rsidR="00000000" w:rsidDel="00000000" w:rsidP="00000000" w:rsidRDefault="00000000" w:rsidRPr="00000000" w14:paraId="00000191">
      <w:pPr>
        <w:ind w:left="0" w:firstLine="0"/>
        <w:rPr/>
      </w:pPr>
      <w:r w:rsidDel="00000000" w:rsidR="00000000" w:rsidRPr="00000000">
        <w:rPr>
          <w:rtl w:val="0"/>
        </w:rPr>
        <w:t xml:space="preserve">This will allow for supporting (1) the addition of a string </w:t>
      </w:r>
      <w:r w:rsidDel="00000000" w:rsidR="00000000" w:rsidRPr="00000000">
        <w:rPr>
          <w:i w:val="1"/>
          <w:rtl w:val="0"/>
        </w:rPr>
        <w:t xml:space="preserve">before </w:t>
      </w:r>
      <w:r w:rsidDel="00000000" w:rsidR="00000000" w:rsidRPr="00000000">
        <w:rPr>
          <w:rtl w:val="0"/>
        </w:rPr>
        <w:t xml:space="preserve">and </w:t>
      </w:r>
      <w:r w:rsidDel="00000000" w:rsidR="00000000" w:rsidRPr="00000000">
        <w:rPr>
          <w:i w:val="1"/>
          <w:rtl w:val="0"/>
        </w:rPr>
        <w:t xml:space="preserve">after </w:t>
      </w:r>
      <w:r w:rsidDel="00000000" w:rsidR="00000000" w:rsidRPr="00000000">
        <w:rPr>
          <w:rtl w:val="0"/>
        </w:rPr>
        <w:t xml:space="preserve">the source pattern at the same time and (2) replacement of the source string with a totally new string. </w:t>
      </w:r>
    </w:p>
    <w:p w:rsidR="00000000" w:rsidDel="00000000" w:rsidP="00000000" w:rsidRDefault="00000000" w:rsidRPr="00000000" w14:paraId="00000192">
      <w:pPr>
        <w:ind w:left="0" w:firstLine="0"/>
        <w:rPr/>
      </w:pPr>
      <w:r w:rsidDel="00000000" w:rsidR="00000000" w:rsidRPr="00000000">
        <w:rPr>
          <w:b w:val="1"/>
          <w:rtl w:val="0"/>
        </w:rPr>
        <w:t xml:space="preserve">Case 1: </w:t>
      </w:r>
      <w:r w:rsidDel="00000000" w:rsidR="00000000" w:rsidRPr="00000000">
        <w:rPr>
          <w:rtl w:val="0"/>
        </w:rPr>
        <w:t xml:space="preserve">The motivation for this comes from "augmentation" in modern Greek, which is an extra character added at the beginning of verbs in past tenses (cf. </w:t>
      </w:r>
      <w:hyperlink r:id="rId21">
        <w:r w:rsidDel="00000000" w:rsidR="00000000" w:rsidRPr="00000000">
          <w:rPr>
            <w:color w:val="1155cc"/>
            <w:u w:val="single"/>
            <w:rtl w:val="0"/>
          </w:rPr>
          <w:t xml:space="preserve">http://www.xanthi.ilsp.gr/filog/ch6/gram/vpc3.asp</w:t>
        </w:r>
      </w:hyperlink>
      <w:r w:rsidDel="00000000" w:rsidR="00000000" w:rsidRPr="00000000">
        <w:rPr>
          <w:rtl w:val="0"/>
        </w:rPr>
        <w:t xml:space="preserve">) together with a suffix in the generated form. Although in the LEXIS lexicon, we treat past forms with augmentation as simply a different stem, similar cases may also exist in other languages. A simplified example for 1st person, past imperfective ('e-treh-a') and past perfective ('e-trex-a') forms, is:</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&lt;inflRule_Id01PaIm&gt; </w:t>
        <w:tab/>
        <w:t xml:space="preserve">a morph:InflectionRule ;</w:t>
      </w:r>
    </w:p>
    <w:p w:rsidR="00000000" w:rsidDel="00000000" w:rsidP="00000000" w:rsidRDefault="00000000" w:rsidRPr="00000000" w14:paraId="00000195">
      <w:pPr>
        <w:rPr/>
      </w:pPr>
      <w:r w:rsidDel="00000000" w:rsidR="00000000" w:rsidRPr="00000000">
        <w:rPr>
          <w:rtl w:val="0"/>
        </w:rPr>
        <w:t xml:space="preserve">    morph:paradigm &lt;trehw_paradigm&gt; ;</w:t>
      </w:r>
    </w:p>
    <w:p w:rsidR="00000000" w:rsidDel="00000000" w:rsidP="00000000" w:rsidRDefault="00000000" w:rsidRPr="00000000" w14:paraId="00000196">
      <w:pPr>
        <w:rPr/>
      </w:pPr>
      <w:r w:rsidDel="00000000" w:rsidR="00000000" w:rsidRPr="00000000">
        <w:rPr>
          <w:rtl w:val="0"/>
        </w:rPr>
        <w:t xml:space="preserve">    morph:baseType "1" ;</w:t>
      </w:r>
    </w:p>
    <w:p w:rsidR="00000000" w:rsidDel="00000000" w:rsidP="00000000" w:rsidRDefault="00000000" w:rsidRPr="00000000" w14:paraId="00000197">
      <w:pPr>
        <w:rPr/>
      </w:pPr>
      <w:r w:rsidDel="00000000" w:rsidR="00000000" w:rsidRPr="00000000">
        <w:rPr>
          <w:rtl w:val="0"/>
        </w:rPr>
        <w:t xml:space="preserve">   morph:replacement </w:t>
      </w:r>
    </w:p>
    <w:p w:rsidR="00000000" w:rsidDel="00000000" w:rsidP="00000000" w:rsidRDefault="00000000" w:rsidRPr="00000000" w14:paraId="00000198">
      <w:pPr>
        <w:rPr>
          <w:ins w:author="Christian Chiarcos" w:id="4" w:date="2022-05-18T12:10:25Z"/>
        </w:rPr>
      </w:pPr>
      <w:ins w:author="Christian Chiarcos" w:id="0" w:date="2022-05-18T12:11:20Z">
        <w:r w:rsidDel="00000000" w:rsidR="00000000" w:rsidRPr="00000000">
          <w:rPr>
            <w:rtl w:val="0"/>
          </w:rPr>
          <w:t xml:space="preserve">#</w:t>
        </w:r>
      </w:ins>
      <w:r w:rsidDel="00000000" w:rsidR="00000000" w:rsidRPr="00000000">
        <w:rPr>
          <w:rtl w:val="0"/>
        </w:rPr>
        <w:tab/>
        <w:t xml:space="preserve">[ morph:source "</w:t>
      </w:r>
      <w:ins w:author="Christian Chiarcos" w:id="1" w:date="2022-05-18T12:09:48Z">
        <w:r w:rsidDel="00000000" w:rsidR="00000000" w:rsidRPr="00000000">
          <w:rPr>
            <w:rtl w:val="0"/>
          </w:rPr>
          <w:t xml:space="preserve">.*</w:t>
        </w:r>
      </w:ins>
      <w:del w:author="Christian Chiarcos" w:id="1" w:date="2022-05-18T12:09:48Z">
        <w:r w:rsidDel="00000000" w:rsidR="00000000" w:rsidRPr="00000000">
          <w:rPr>
            <w:rtl w:val="0"/>
          </w:rPr>
          <w:delText xml:space="preserve">$</w:delText>
        </w:r>
      </w:del>
      <w:r w:rsidDel="00000000" w:rsidR="00000000" w:rsidRPr="00000000">
        <w:rPr>
          <w:rtl w:val="0"/>
        </w:rPr>
        <w:t xml:space="preserve">" ; morph:target "έ</w:t>
      </w:r>
      <w:ins w:author="Christian Chiarcos" w:id="2" w:date="2022-05-18T12:09:53Z">
        <w:r w:rsidDel="00000000" w:rsidR="00000000" w:rsidRPr="00000000">
          <w:rPr>
            <w:rtl w:val="0"/>
          </w:rPr>
          <w:t xml:space="preserve">&amp;</w:t>
        </w:r>
      </w:ins>
      <w:del w:author="Christian Chiarcos" w:id="2" w:date="2022-05-18T12:09:53Z">
        <w:r w:rsidDel="00000000" w:rsidR="00000000" w:rsidRPr="00000000">
          <w:rPr>
            <w:rtl w:val="0"/>
          </w:rPr>
          <w:delText xml:space="preserve">$</w:delText>
        </w:r>
      </w:del>
      <w:r w:rsidDel="00000000" w:rsidR="00000000" w:rsidRPr="00000000">
        <w:rPr>
          <w:rtl w:val="0"/>
        </w:rPr>
        <w:t xml:space="preserve">α"@el </w:t>
      </w:r>
      <w:ins w:author="Christian Chiarcos" w:id="3" w:date="2022-05-18T12:10:17Z">
        <w:r w:rsidDel="00000000" w:rsidR="00000000" w:rsidRPr="00000000">
          <w:rPr>
            <w:rtl w:val="0"/>
          </w:rPr>
          <w:t xml:space="preserve">] </w:t>
        </w:r>
      </w:ins>
      <w:r w:rsidDel="00000000" w:rsidR="00000000" w:rsidRPr="00000000">
        <w:rPr>
          <w:rtl w:val="0"/>
        </w:rPr>
        <w:t xml:space="preserve">.</w:t>
      </w:r>
      <w:ins w:author="Christian Chiarcos" w:id="4" w:date="2022-05-18T12:10:25Z">
        <w:r w:rsidDel="00000000" w:rsidR="00000000" w:rsidRPr="00000000">
          <w:rPr>
            <w:rtl w:val="0"/>
          </w:rPr>
        </w:r>
      </w:ins>
    </w:p>
    <w:p w:rsidR="00000000" w:rsidDel="00000000" w:rsidP="00000000" w:rsidRDefault="00000000" w:rsidRPr="00000000" w14:paraId="00000199">
      <w:pPr>
        <w:rPr/>
      </w:pPr>
      <w:ins w:author="Christian Chiarcos" w:id="4" w:date="2022-05-18T12:10:25Z">
        <w:r w:rsidDel="00000000" w:rsidR="00000000" w:rsidRPr="00000000">
          <w:rPr>
            <w:rtl w:val="0"/>
          </w:rPr>
          <w:t xml:space="preserve"> </w:t>
        </w:r>
        <w:r w:rsidDel="00000000" w:rsidR="00000000" w:rsidRPr="00000000">
          <w:rPr>
            <w:rtl w:val="0"/>
          </w:rPr>
          <w:tab/>
          <w:t xml:space="preserve">[ morph:source "^(.*)$" ; morph:target "έ\1α"@el ] .</w:t>
        </w:r>
      </w:ins>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morph:grammaticalMeaning &lt;Id01PaIm&gt;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&lt;inflRule_Id01PaPe&gt; </w:t>
        <w:tab/>
        <w:t xml:space="preserve">a morph:InflectionRule ;</w:t>
      </w:r>
    </w:p>
    <w:p w:rsidR="00000000" w:rsidDel="00000000" w:rsidP="00000000" w:rsidRDefault="00000000" w:rsidRPr="00000000" w14:paraId="0000019D">
      <w:pPr>
        <w:rPr/>
      </w:pPr>
      <w:r w:rsidDel="00000000" w:rsidR="00000000" w:rsidRPr="00000000">
        <w:rPr>
          <w:rtl w:val="0"/>
        </w:rPr>
        <w:t xml:space="preserve">    morph:paradigm &lt;trehw_paradigm&gt; ;</w:t>
      </w:r>
    </w:p>
    <w:p w:rsidR="00000000" w:rsidDel="00000000" w:rsidP="00000000" w:rsidRDefault="00000000" w:rsidRPr="00000000" w14:paraId="0000019E">
      <w:pPr>
        <w:rPr/>
      </w:pPr>
      <w:r w:rsidDel="00000000" w:rsidR="00000000" w:rsidRPr="00000000">
        <w:rPr>
          <w:rtl w:val="0"/>
        </w:rPr>
        <w:t xml:space="preserve">    morph:baseType "2" ;</w:t>
      </w:r>
    </w:p>
    <w:p w:rsidR="00000000" w:rsidDel="00000000" w:rsidP="00000000" w:rsidRDefault="00000000" w:rsidRPr="00000000" w14:paraId="0000019F">
      <w:pPr>
        <w:rPr/>
      </w:pPr>
      <w:r w:rsidDel="00000000" w:rsidR="00000000" w:rsidRPr="00000000">
        <w:rPr>
          <w:rtl w:val="0"/>
        </w:rPr>
        <w:t xml:space="preserve">   morph:replacement </w:t>
      </w:r>
    </w:p>
    <w:p w:rsidR="00000000" w:rsidDel="00000000" w:rsidP="00000000" w:rsidRDefault="00000000" w:rsidRPr="00000000" w14:paraId="000001A0">
      <w:pPr>
        <w:rPr/>
      </w:pPr>
      <w:ins w:author="Christian Chiarcos" w:id="5" w:date="2022-05-18T12:11:31Z">
        <w:r w:rsidDel="00000000" w:rsidR="00000000" w:rsidRPr="00000000">
          <w:rPr>
            <w:rtl w:val="0"/>
          </w:rPr>
          <w:t xml:space="preserve">#</w:t>
        </w:r>
      </w:ins>
      <w:r w:rsidDel="00000000" w:rsidR="00000000" w:rsidRPr="00000000">
        <w:rPr>
          <w:rtl w:val="0"/>
        </w:rPr>
        <w:tab/>
        <w:t xml:space="preserve">[ morph:source "</w:t>
      </w:r>
      <w:ins w:author="Christian Chiarcos" w:id="6" w:date="2022-05-18T12:09:59Z">
        <w:r w:rsidDel="00000000" w:rsidR="00000000" w:rsidRPr="00000000">
          <w:rPr>
            <w:rtl w:val="0"/>
          </w:rPr>
          <w:t xml:space="preserve">.*</w:t>
        </w:r>
      </w:ins>
      <w:del w:author="Christian Chiarcos" w:id="6" w:date="2022-05-18T12:09:59Z">
        <w:r w:rsidDel="00000000" w:rsidR="00000000" w:rsidRPr="00000000">
          <w:rPr>
            <w:rtl w:val="0"/>
          </w:rPr>
          <w:delText xml:space="preserve">$</w:delText>
        </w:r>
      </w:del>
      <w:r w:rsidDel="00000000" w:rsidR="00000000" w:rsidRPr="00000000">
        <w:rPr>
          <w:rtl w:val="0"/>
        </w:rPr>
        <w:t xml:space="preserve">" ; morph:target "έ</w:t>
      </w:r>
      <w:ins w:author="Christian Chiarcos" w:id="7" w:date="2022-05-18T12:10:04Z">
        <w:r w:rsidDel="00000000" w:rsidR="00000000" w:rsidRPr="00000000">
          <w:rPr>
            <w:rtl w:val="0"/>
          </w:rPr>
          <w:t xml:space="preserve">&amp;</w:t>
        </w:r>
      </w:ins>
      <w:del w:author="Christian Chiarcos" w:id="7" w:date="2022-05-18T12:10:04Z">
        <w:r w:rsidDel="00000000" w:rsidR="00000000" w:rsidRPr="00000000">
          <w:rPr>
            <w:rtl w:val="0"/>
          </w:rPr>
          <w:delText xml:space="preserve">$</w:delText>
        </w:r>
      </w:del>
      <w:r w:rsidDel="00000000" w:rsidR="00000000" w:rsidRPr="00000000">
        <w:rPr>
          <w:rtl w:val="0"/>
        </w:rPr>
        <w:t xml:space="preserve">α"@el </w:t>
      </w:r>
      <w:ins w:author="Christian Chiarcos" w:id="8" w:date="2022-05-18T12:10:20Z">
        <w:r w:rsidDel="00000000" w:rsidR="00000000" w:rsidRPr="00000000">
          <w:rPr>
            <w:rtl w:val="0"/>
          </w:rPr>
          <w:t xml:space="preserve">] </w:t>
        </w:r>
      </w:ins>
      <w:r w:rsidDel="00000000" w:rsidR="00000000" w:rsidRPr="00000000">
        <w:rPr>
          <w:rtl w:val="0"/>
        </w:rPr>
        <w:t xml:space="preserve">.</w:t>
      </w:r>
    </w:p>
    <w:p w:rsidR="00000000" w:rsidDel="00000000" w:rsidP="00000000" w:rsidRDefault="00000000" w:rsidRPr="00000000" w14:paraId="000001A1">
      <w:pPr>
        <w:rPr>
          <w:ins w:author="Christian Chiarcos" w:id="10" w:date="2022-05-18T12:11:40Z"/>
        </w:rPr>
      </w:pPr>
      <w:ins w:author="Christian Chiarcos" w:id="9" w:date="2022-05-18T12:11:29Z">
        <w:r w:rsidDel="00000000" w:rsidR="00000000" w:rsidRPr="00000000">
          <w:rPr>
            <w:rtl w:val="0"/>
          </w:rPr>
          <w:t xml:space="preserve"> </w:t>
        </w:r>
        <w:r w:rsidDel="00000000" w:rsidR="00000000" w:rsidRPr="00000000">
          <w:rPr>
            <w:rtl w:val="0"/>
          </w:rPr>
          <w:tab/>
          <w:t xml:space="preserve">[ morph:source "^(.*)$" ; morph:target "έ\1α"@el ] .</w:t>
        </w:r>
      </w:ins>
      <w:r w:rsidDel="00000000" w:rsidR="00000000" w:rsidRPr="00000000">
        <w:rPr>
          <w:rtl w:val="0"/>
        </w:rPr>
        <w:t xml:space="preserve">    </w:t>
      </w:r>
      <w:ins w:author="Christian Chiarcos" w:id="10" w:date="2022-05-18T12:11:40Z">
        <w:r w:rsidDel="00000000" w:rsidR="00000000" w:rsidRPr="00000000">
          <w:rPr>
            <w:rtl w:val="0"/>
          </w:rPr>
        </w:r>
      </w:ins>
    </w:p>
    <w:p w:rsidR="00000000" w:rsidDel="00000000" w:rsidP="00000000" w:rsidRDefault="00000000" w:rsidRPr="00000000" w14:paraId="000001A2">
      <w:pPr>
        <w:rPr/>
      </w:pPr>
      <w:r w:rsidDel="00000000" w:rsidR="00000000" w:rsidRPr="00000000">
        <w:rPr>
          <w:rtl w:val="0"/>
        </w:rPr>
        <w:t xml:space="preserve">morph:grammaticalMeaning &lt;Id01PaPe&gt;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b w:val="1"/>
          <w:rtl w:val="0"/>
        </w:rPr>
        <w:t xml:space="preserve">Case 2</w:t>
      </w:r>
      <w:r w:rsidDel="00000000" w:rsidR="00000000" w:rsidRPr="00000000">
        <w:rPr>
          <w:rtl w:val="0"/>
        </w:rPr>
        <w:t xml:space="preserve">: For specific words with irregular inflectional paradigms, e.g. the definite article "o", cf. </w:t>
      </w:r>
      <w:hyperlink r:id="rId22">
        <w:r w:rsidDel="00000000" w:rsidR="00000000" w:rsidRPr="00000000">
          <w:rPr>
            <w:color w:val="1155cc"/>
            <w:u w:val="single"/>
            <w:rtl w:val="0"/>
          </w:rPr>
          <w:t xml:space="preserve">https://www.foundalis.com/lan/definart.htm</w:t>
        </w:r>
      </w:hyperlink>
      <w:r w:rsidDel="00000000" w:rsidR="00000000" w:rsidRPr="00000000">
        <w:rPr>
          <w:rtl w:val="0"/>
        </w:rPr>
        <w:t xml:space="preserve"> it looks like we have two options: add all inflected forms on the lemma, without generating them, or add an inflectional paradigm with one stem (the lemma itself) that appears as the source string replaced by all other forms as target strings. Simplified paradigm: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stem: "ο" generates "o"</w:t>
      </w:r>
    </w:p>
    <w:p w:rsidR="00000000" w:rsidDel="00000000" w:rsidP="00000000" w:rsidRDefault="00000000" w:rsidRPr="00000000" w14:paraId="000001A7">
      <w:pPr>
        <w:rPr/>
      </w:pPr>
      <w:r w:rsidDel="00000000" w:rsidR="00000000" w:rsidRPr="00000000">
        <w:rPr>
          <w:rtl w:val="0"/>
        </w:rPr>
        <w:t xml:space="preserve">&lt;inflRule_MaSgNo_defart&gt; </w:t>
        <w:tab/>
        <w:t xml:space="preserve">a morph:InflectionRule ;</w:t>
      </w:r>
    </w:p>
    <w:p w:rsidR="00000000" w:rsidDel="00000000" w:rsidP="00000000" w:rsidRDefault="00000000" w:rsidRPr="00000000" w14:paraId="000001A8">
      <w:pPr>
        <w:rPr/>
      </w:pPr>
      <w:r w:rsidDel="00000000" w:rsidR="00000000" w:rsidRPr="00000000">
        <w:rPr>
          <w:rtl w:val="0"/>
        </w:rPr>
        <w:t xml:space="preserve">    morph:paradigm &lt;defart_paradigm&gt; ;</w:t>
      </w:r>
    </w:p>
    <w:p w:rsidR="00000000" w:rsidDel="00000000" w:rsidP="00000000" w:rsidRDefault="00000000" w:rsidRPr="00000000" w14:paraId="000001A9">
      <w:pPr>
        <w:rPr/>
      </w:pPr>
      <w:r w:rsidDel="00000000" w:rsidR="00000000" w:rsidRPr="00000000">
        <w:rPr>
          <w:rtl w:val="0"/>
        </w:rPr>
        <w:t xml:space="preserve">    morph:baseType "1" ;</w:t>
      </w:r>
    </w:p>
    <w:p w:rsidR="00000000" w:rsidDel="00000000" w:rsidP="00000000" w:rsidRDefault="00000000" w:rsidRPr="00000000" w14:paraId="000001AA">
      <w:pPr>
        <w:rPr/>
      </w:pPr>
      <w:r w:rsidDel="00000000" w:rsidR="00000000" w:rsidRPr="00000000">
        <w:rPr>
          <w:rtl w:val="0"/>
        </w:rPr>
        <w:t xml:space="preserve">   morph:replacement </w:t>
      </w:r>
    </w:p>
    <w:p w:rsidR="00000000" w:rsidDel="00000000" w:rsidP="00000000" w:rsidRDefault="00000000" w:rsidRPr="00000000" w14:paraId="000001AB">
      <w:pPr>
        <w:rPr/>
      </w:pPr>
      <w:r w:rsidDel="00000000" w:rsidR="00000000" w:rsidRPr="00000000">
        <w:rPr>
          <w:rtl w:val="0"/>
        </w:rPr>
        <w:tab/>
        <w:t xml:space="preserve">[ morph:source "$" ; morph:target "$"@el .</w:t>
      </w:r>
    </w:p>
    <w:p w:rsidR="00000000" w:rsidDel="00000000" w:rsidP="00000000" w:rsidRDefault="00000000" w:rsidRPr="00000000" w14:paraId="000001AC">
      <w:pPr>
        <w:rPr/>
      </w:pPr>
      <w:r w:rsidDel="00000000" w:rsidR="00000000" w:rsidRPr="00000000">
        <w:rPr>
          <w:rtl w:val="0"/>
        </w:rPr>
        <w:t xml:space="preserve">    morph:grammaticalMeaning &lt;MaSgNo&gt;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stem: "ο" generates "του"</w:t>
      </w:r>
    </w:p>
    <w:p w:rsidR="00000000" w:rsidDel="00000000" w:rsidP="00000000" w:rsidRDefault="00000000" w:rsidRPr="00000000" w14:paraId="000001AF">
      <w:pPr>
        <w:rPr/>
      </w:pPr>
      <w:r w:rsidDel="00000000" w:rsidR="00000000" w:rsidRPr="00000000">
        <w:rPr>
          <w:rtl w:val="0"/>
        </w:rPr>
        <w:t xml:space="preserve">&lt;inflRule_MaSgGe_defart&gt; </w:t>
        <w:tab/>
        <w:t xml:space="preserve">a morph:InflectionRule ;</w:t>
      </w:r>
    </w:p>
    <w:p w:rsidR="00000000" w:rsidDel="00000000" w:rsidP="00000000" w:rsidRDefault="00000000" w:rsidRPr="00000000" w14:paraId="000001B0">
      <w:pPr>
        <w:rPr/>
      </w:pPr>
      <w:r w:rsidDel="00000000" w:rsidR="00000000" w:rsidRPr="00000000">
        <w:rPr>
          <w:rtl w:val="0"/>
        </w:rPr>
        <w:t xml:space="preserve">    morph:paradigm &lt;defart_paradigm&gt; ;</w:t>
      </w:r>
    </w:p>
    <w:p w:rsidR="00000000" w:rsidDel="00000000" w:rsidP="00000000" w:rsidRDefault="00000000" w:rsidRPr="00000000" w14:paraId="000001B1">
      <w:pPr>
        <w:rPr/>
      </w:pPr>
      <w:r w:rsidDel="00000000" w:rsidR="00000000" w:rsidRPr="00000000">
        <w:rPr>
          <w:rtl w:val="0"/>
        </w:rPr>
        <w:t xml:space="preserve">    morph:baseType "1" ;</w:t>
      </w:r>
    </w:p>
    <w:p w:rsidR="00000000" w:rsidDel="00000000" w:rsidP="00000000" w:rsidRDefault="00000000" w:rsidRPr="00000000" w14:paraId="000001B2">
      <w:pPr>
        <w:rPr/>
      </w:pPr>
      <w:r w:rsidDel="00000000" w:rsidR="00000000" w:rsidRPr="00000000">
        <w:rPr>
          <w:rtl w:val="0"/>
        </w:rPr>
        <w:t xml:space="preserve">   morph:replacement </w:t>
      </w:r>
    </w:p>
    <w:p w:rsidR="00000000" w:rsidDel="00000000" w:rsidP="00000000" w:rsidRDefault="00000000" w:rsidRPr="00000000" w14:paraId="000001B3">
      <w:pPr>
        <w:rPr/>
      </w:pPr>
      <w:r w:rsidDel="00000000" w:rsidR="00000000" w:rsidRPr="00000000">
        <w:rPr>
          <w:rtl w:val="0"/>
        </w:rPr>
        <w:tab/>
        <w:t xml:space="preserve">[ morph:source "$" ; morph:target "του"@el .</w:t>
      </w:r>
    </w:p>
    <w:p w:rsidR="00000000" w:rsidDel="00000000" w:rsidP="00000000" w:rsidRDefault="00000000" w:rsidRPr="00000000" w14:paraId="000001B4">
      <w:pPr>
        <w:rPr/>
      </w:pPr>
      <w:r w:rsidDel="00000000" w:rsidR="00000000" w:rsidRPr="00000000">
        <w:rPr>
          <w:rtl w:val="0"/>
        </w:rPr>
        <w:t xml:space="preserve">    morph:grammaticalMeaning &lt;MaSgGe&gt;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1"/>
        <w:rPr/>
      </w:pPr>
      <w:bookmarkStart w:colFirst="0" w:colLast="0" w:name="_jwteu367w2rp" w:id="16"/>
      <w:bookmarkEnd w:id="16"/>
      <w:r w:rsidDel="00000000" w:rsidR="00000000" w:rsidRPr="00000000">
        <w:rPr>
          <w:rtl w:val="0"/>
        </w:rPr>
        <w:t xml:space="preserve">3 open problems/other data</w:t>
      </w:r>
    </w:p>
    <w:p w:rsidR="00000000" w:rsidDel="00000000" w:rsidP="00000000" w:rsidRDefault="00000000" w:rsidRPr="00000000" w14:paraId="000001B9">
      <w:pPr>
        <w:pStyle w:val="Heading2"/>
        <w:rPr/>
      </w:pPr>
      <w:bookmarkStart w:colFirst="0" w:colLast="0" w:name="_uwa8n37v0ip" w:id="17"/>
      <w:bookmarkEnd w:id="17"/>
      <w:r w:rsidDel="00000000" w:rsidR="00000000" w:rsidRPr="00000000">
        <w:rPr>
          <w:rtl w:val="0"/>
        </w:rPr>
        <w:t xml:space="preserve">3.0 Comparison with MMoOn (Mod. Greek, Hebrew, other; unassigned)</w:t>
      </w:r>
    </w:p>
    <w:p w:rsidR="00000000" w:rsidDel="00000000" w:rsidP="00000000" w:rsidRDefault="00000000" w:rsidRPr="00000000" w14:paraId="000001BA">
      <w:pPr>
        <w:numPr>
          <w:ilvl w:val="0"/>
          <w:numId w:val="7"/>
        </w:numPr>
        <w:ind w:left="720" w:hanging="360"/>
        <w:rPr>
          <w:u w:val="none"/>
        </w:rPr>
      </w:pPr>
      <w:r w:rsidDel="00000000" w:rsidR="00000000" w:rsidRPr="00000000">
        <w:rPr>
          <w:rtl w:val="0"/>
        </w:rPr>
        <w:t xml:space="preserve">Greek : </w:t>
      </w:r>
      <w:hyperlink r:id="rId23">
        <w:r w:rsidDel="00000000" w:rsidR="00000000" w:rsidRPr="00000000">
          <w:rPr>
            <w:color w:val="1155cc"/>
            <w:u w:val="single"/>
            <w:rtl w:val="0"/>
          </w:rPr>
          <w:t xml:space="preserve">https://link.springer.com/chapter/10.1007/978-3-030-98876-0_34</w:t>
        </w:r>
      </w:hyperlink>
      <w:r w:rsidDel="00000000" w:rsidR="00000000" w:rsidRPr="00000000">
        <w:rPr>
          <w:rtl w:val="0"/>
        </w:rPr>
      </w:r>
    </w:p>
    <w:p w:rsidR="00000000" w:rsidDel="00000000" w:rsidP="00000000" w:rsidRDefault="00000000" w:rsidRPr="00000000" w14:paraId="000001BB">
      <w:pPr>
        <w:numPr>
          <w:ilvl w:val="0"/>
          <w:numId w:val="7"/>
        </w:numPr>
        <w:ind w:left="720" w:hanging="360"/>
      </w:pPr>
      <w:r w:rsidDel="00000000" w:rsidR="00000000" w:rsidRPr="00000000">
        <w:rPr>
          <w:rtl w:val="0"/>
        </w:rPr>
        <w:t xml:space="preserve">Bettina’s data (link?)</w:t>
      </w:r>
      <w:r w:rsidDel="00000000" w:rsidR="00000000" w:rsidRPr="00000000">
        <w:rPr>
          <w:rtl w:val="0"/>
        </w:rPr>
      </w:r>
    </w:p>
    <w:p w:rsidR="00000000" w:rsidDel="00000000" w:rsidP="00000000" w:rsidRDefault="00000000" w:rsidRPr="00000000" w14:paraId="000001BC">
      <w:pPr>
        <w:pStyle w:val="Heading2"/>
        <w:rPr/>
      </w:pPr>
      <w:bookmarkStart w:colFirst="0" w:colLast="0" w:name="_s3vk3hv6pguv" w:id="18"/>
      <w:bookmarkEnd w:id="18"/>
      <w:r w:rsidDel="00000000" w:rsidR="00000000" w:rsidRPr="00000000">
        <w:rPr>
          <w:rtl w:val="0"/>
        </w:rPr>
        <w:t xml:space="preserve">3.1 Samples to be modelled (all)</w:t>
      </w:r>
    </w:p>
    <w:p w:rsidR="00000000" w:rsidDel="00000000" w:rsidP="00000000" w:rsidRDefault="00000000" w:rsidRPr="00000000" w14:paraId="000001BD">
      <w:pPr>
        <w:numPr>
          <w:ilvl w:val="0"/>
          <w:numId w:val="10"/>
        </w:numPr>
        <w:ind w:left="720" w:hanging="360"/>
        <w:rPr>
          <w:u w:val="none"/>
        </w:rPr>
      </w:pPr>
      <w:r w:rsidDel="00000000" w:rsidR="00000000" w:rsidRPr="00000000">
        <w:rPr>
          <w:rtl w:val="0"/>
        </w:rPr>
        <w:t xml:space="preserve">most sample data originally on GDrive (where is the link?)</w:t>
      </w:r>
    </w:p>
    <w:p w:rsidR="00000000" w:rsidDel="00000000" w:rsidP="00000000" w:rsidRDefault="00000000" w:rsidRPr="00000000" w14:paraId="000001BE">
      <w:pPr>
        <w:numPr>
          <w:ilvl w:val="1"/>
          <w:numId w:val="10"/>
        </w:numPr>
        <w:ind w:left="1440" w:hanging="360"/>
      </w:pPr>
      <w:r w:rsidDel="00000000" w:rsidR="00000000" w:rsidRPr="00000000">
        <w:rPr>
          <w:rtl w:val="0"/>
        </w:rPr>
        <w:t xml:space="preserve">now (also) on GitHub: </w:t>
      </w:r>
      <w:hyperlink r:id="rId24">
        <w:r w:rsidDel="00000000" w:rsidR="00000000" w:rsidRPr="00000000">
          <w:rPr>
            <w:color w:val="1155cc"/>
            <w:u w:val="single"/>
            <w:rtl w:val="0"/>
          </w:rPr>
          <w:t xml:space="preserve">https://github.com/ontolex/morph/tree/master/data/gdrive</w:t>
        </w:r>
      </w:hyperlink>
      <w:r w:rsidDel="00000000" w:rsidR="00000000" w:rsidRPr="00000000">
        <w:rPr>
          <w:rtl w:val="0"/>
        </w:rPr>
        <w:t xml:space="preserve"> </w:t>
      </w:r>
    </w:p>
    <w:p w:rsidR="00000000" w:rsidDel="00000000" w:rsidP="00000000" w:rsidRDefault="00000000" w:rsidRPr="00000000" w14:paraId="000001BF">
      <w:pPr>
        <w:numPr>
          <w:ilvl w:val="2"/>
          <w:numId w:val="10"/>
        </w:numPr>
        <w:ind w:left="2160" w:hanging="360"/>
      </w:pPr>
      <w:r w:rsidDel="00000000" w:rsidR="00000000" w:rsidRPr="00000000">
        <w:rPr>
          <w:rtl w:val="0"/>
        </w:rPr>
        <w:t xml:space="preserve">CC: can we fully move there? </w:t>
      </w:r>
    </w:p>
    <w:p w:rsidR="00000000" w:rsidDel="00000000" w:rsidP="00000000" w:rsidRDefault="00000000" w:rsidRPr="00000000" w14:paraId="000001C0">
      <w:pPr>
        <w:numPr>
          <w:ilvl w:val="0"/>
          <w:numId w:val="10"/>
        </w:numPr>
        <w:ind w:left="720" w:hanging="360"/>
        <w:rPr>
          <w:u w:val="none"/>
        </w:rPr>
      </w:pPr>
      <w:r w:rsidDel="00000000" w:rsidR="00000000" w:rsidRPr="00000000">
        <w:rPr>
          <w:rtl w:val="0"/>
        </w:rPr>
        <w:t xml:space="preserve">samples @ GitHub</w:t>
      </w:r>
    </w:p>
    <w:p w:rsidR="00000000" w:rsidDel="00000000" w:rsidP="00000000" w:rsidRDefault="00000000" w:rsidRPr="00000000" w14:paraId="000001C1">
      <w:pPr>
        <w:numPr>
          <w:ilvl w:val="1"/>
          <w:numId w:val="10"/>
        </w:numPr>
        <w:ind w:left="1440" w:hanging="360"/>
        <w:rPr>
          <w:u w:val="none"/>
        </w:rPr>
      </w:pPr>
      <w:r w:rsidDel="00000000" w:rsidR="00000000" w:rsidRPr="00000000">
        <w:rPr>
          <w:rtl w:val="0"/>
        </w:rPr>
        <w:t xml:space="preserve">Latin (word formation&lt;LiLa: tbc: is that covered?)</w:t>
      </w:r>
    </w:p>
    <w:p w:rsidR="00000000" w:rsidDel="00000000" w:rsidP="00000000" w:rsidRDefault="00000000" w:rsidRPr="00000000" w14:paraId="000001C2">
      <w:pPr>
        <w:numPr>
          <w:ilvl w:val="1"/>
          <w:numId w:val="10"/>
        </w:numPr>
        <w:ind w:left="1440" w:hanging="360"/>
        <w:rPr>
          <w:u w:val="none"/>
        </w:rPr>
      </w:pPr>
      <w:r w:rsidDel="00000000" w:rsidR="00000000" w:rsidRPr="00000000">
        <w:rPr>
          <w:rtl w:val="0"/>
        </w:rPr>
        <w:t xml:space="preserve">Sumerian (agglutination&lt;CC: open requirement: slots) </w:t>
      </w:r>
    </w:p>
    <w:p w:rsidR="00000000" w:rsidDel="00000000" w:rsidP="00000000" w:rsidRDefault="00000000" w:rsidRPr="00000000" w14:paraId="000001C3">
      <w:pPr>
        <w:numPr>
          <w:ilvl w:val="1"/>
          <w:numId w:val="10"/>
        </w:numPr>
        <w:ind w:left="1440" w:hanging="360"/>
        <w:rPr>
          <w:u w:val="none"/>
        </w:rPr>
      </w:pPr>
      <w:r w:rsidDel="00000000" w:rsidR="00000000" w:rsidRPr="00000000">
        <w:rPr>
          <w:rtl w:val="0"/>
        </w:rPr>
        <w:t xml:space="preserve">Old High German (word formation&lt;CC: open requirement: tree structures)</w:t>
      </w:r>
    </w:p>
    <w:p w:rsidR="00000000" w:rsidDel="00000000" w:rsidP="00000000" w:rsidRDefault="00000000" w:rsidRPr="00000000" w14:paraId="000001C4">
      <w:pPr>
        <w:numPr>
          <w:ilvl w:val="1"/>
          <w:numId w:val="10"/>
        </w:numPr>
        <w:ind w:left="1440" w:hanging="360"/>
        <w:rPr>
          <w:u w:val="none"/>
        </w:rPr>
      </w:pPr>
      <w:r w:rsidDel="00000000" w:rsidR="00000000" w:rsidRPr="00000000">
        <w:rPr>
          <w:rtl w:val="0"/>
        </w:rPr>
        <w:t xml:space="preserve">Italian (word formation&lt;Stefania; tbc: is that covered?)</w:t>
      </w:r>
    </w:p>
    <w:p w:rsidR="00000000" w:rsidDel="00000000" w:rsidP="00000000" w:rsidRDefault="00000000" w:rsidRPr="00000000" w14:paraId="000001C5">
      <w:pPr>
        <w:numPr>
          <w:ilvl w:val="1"/>
          <w:numId w:val="10"/>
        </w:numPr>
        <w:ind w:left="1440" w:hanging="360"/>
        <w:rPr>
          <w:u w:val="none"/>
        </w:rPr>
      </w:pPr>
      <w:r w:rsidDel="00000000" w:rsidR="00000000" w:rsidRPr="00000000">
        <w:rPr>
          <w:rtl w:val="0"/>
        </w:rPr>
        <w:t xml:space="preserve">Italian (inflection&lt;WHOM?; tbc: is that covered?)</w:t>
      </w:r>
    </w:p>
    <w:p w:rsidR="00000000" w:rsidDel="00000000" w:rsidP="00000000" w:rsidRDefault="00000000" w:rsidRPr="00000000" w14:paraId="000001C6">
      <w:pPr>
        <w:numPr>
          <w:ilvl w:val="1"/>
          <w:numId w:val="10"/>
        </w:numPr>
        <w:ind w:left="1440" w:hanging="360"/>
        <w:rPr>
          <w:u w:val="none"/>
        </w:rPr>
      </w:pPr>
      <w:r w:rsidDel="00000000" w:rsidR="00000000" w:rsidRPr="00000000">
        <w:rPr>
          <w:rtl w:val="0"/>
        </w:rPr>
        <w:t xml:space="preserve">Inuktitut (incorporation, polypersonal agreement, assimilation/allomorphy; generation/parsing&lt;CC: open requirement</w:t>
      </w:r>
    </w:p>
    <w:p w:rsidR="00000000" w:rsidDel="00000000" w:rsidP="00000000" w:rsidRDefault="00000000" w:rsidRPr="00000000" w14:paraId="000001C7">
      <w:pPr>
        <w:numPr>
          <w:ilvl w:val="1"/>
          <w:numId w:val="10"/>
        </w:numPr>
        <w:ind w:left="1440" w:hanging="360"/>
        <w:rPr>
          <w:u w:val="none"/>
        </w:rPr>
      </w:pPr>
      <w:r w:rsidDel="00000000" w:rsidR="00000000" w:rsidRPr="00000000">
        <w:rPr>
          <w:rtl w:val="0"/>
        </w:rPr>
        <w:t xml:space="preserve">UniMorph (inflection&lt;CC: todo: apply modelling), cf. </w:t>
      </w:r>
      <w:hyperlink r:id="rId25">
        <w:r w:rsidDel="00000000" w:rsidR="00000000" w:rsidRPr="00000000">
          <w:rPr>
            <w:color w:val="1155cc"/>
            <w:u w:val="single"/>
            <w:rtl w:val="0"/>
          </w:rPr>
          <w:t xml:space="preserve">https://github.com/acoli-repo/acoli-morph/tree/main/unimorph</w:t>
        </w:r>
      </w:hyperlink>
      <w:r w:rsidDel="00000000" w:rsidR="00000000" w:rsidRPr="00000000">
        <w:rPr>
          <w:rtl w:val="0"/>
        </w:rPr>
        <w:t xml:space="preserve"> </w:t>
      </w:r>
    </w:p>
    <w:p w:rsidR="00000000" w:rsidDel="00000000" w:rsidP="00000000" w:rsidRDefault="00000000" w:rsidRPr="00000000" w14:paraId="000001C8">
      <w:pPr>
        <w:numPr>
          <w:ilvl w:val="1"/>
          <w:numId w:val="10"/>
        </w:numPr>
        <w:ind w:left="1440" w:hanging="360"/>
        <w:rPr>
          <w:u w:val="none"/>
        </w:rPr>
      </w:pPr>
      <w:r w:rsidDel="00000000" w:rsidR="00000000" w:rsidRPr="00000000">
        <w:rPr>
          <w:rtl w:val="0"/>
        </w:rPr>
        <w:t xml:space="preserve">Finnish (generation&lt;Max: todo: to be updated): </w:t>
      </w:r>
      <w:hyperlink r:id="rId26">
        <w:r w:rsidDel="00000000" w:rsidR="00000000" w:rsidRPr="00000000">
          <w:rPr>
            <w:color w:val="1155cc"/>
            <w:u w:val="single"/>
            <w:rtl w:val="0"/>
          </w:rPr>
          <w:t xml:space="preserve">https://github.com/ontolex/morph/blob/master/data/generation/dataset-generation-example.ttl</w:t>
        </w:r>
      </w:hyperlink>
      <w:r w:rsidDel="00000000" w:rsidR="00000000" w:rsidRPr="00000000">
        <w:rPr>
          <w:rtl w:val="0"/>
        </w:rPr>
        <w:t xml:space="preserve">  </w:t>
      </w:r>
    </w:p>
    <w:p w:rsidR="00000000" w:rsidDel="00000000" w:rsidP="00000000" w:rsidRDefault="00000000" w:rsidRPr="00000000" w14:paraId="000001C9">
      <w:pPr>
        <w:numPr>
          <w:ilvl w:val="1"/>
          <w:numId w:val="10"/>
        </w:numPr>
        <w:ind w:left="1440" w:hanging="360"/>
      </w:pPr>
      <w:r w:rsidDel="00000000" w:rsidR="00000000" w:rsidRPr="00000000">
        <w:rPr>
          <w:rtl w:val="0"/>
        </w:rPr>
        <w:t xml:space="preserve">?FST (FOMA, Quechua): </w:t>
      </w:r>
      <w:hyperlink r:id="rId27">
        <w:r w:rsidDel="00000000" w:rsidR="00000000" w:rsidRPr="00000000">
          <w:rPr>
            <w:color w:val="1155cc"/>
            <w:u w:val="single"/>
            <w:rtl w:val="0"/>
          </w:rPr>
          <w:t xml:space="preserve">https://github.com/ontolex/morph/tree/master/data/foma/quechua</w:t>
        </w:r>
      </w:hyperlink>
      <w:r w:rsidDel="00000000" w:rsidR="00000000" w:rsidRPr="00000000">
        <w:rPr>
          <w:rtl w:val="0"/>
        </w:rPr>
      </w:r>
    </w:p>
    <w:p w:rsidR="00000000" w:rsidDel="00000000" w:rsidP="00000000" w:rsidRDefault="00000000" w:rsidRPr="00000000" w14:paraId="000001CA">
      <w:pPr>
        <w:numPr>
          <w:ilvl w:val="0"/>
          <w:numId w:val="10"/>
        </w:numPr>
        <w:ind w:left="720" w:hanging="360"/>
        <w:rPr>
          <w:u w:val="none"/>
        </w:rPr>
      </w:pPr>
      <w:r w:rsidDel="00000000" w:rsidR="00000000" w:rsidRPr="00000000">
        <w:rPr>
          <w:rtl w:val="0"/>
        </w:rPr>
        <w:t xml:space="preserve">external:</w:t>
      </w:r>
    </w:p>
    <w:p w:rsidR="00000000" w:rsidDel="00000000" w:rsidP="00000000" w:rsidRDefault="00000000" w:rsidRPr="00000000" w14:paraId="000001CB">
      <w:pPr>
        <w:numPr>
          <w:ilvl w:val="1"/>
          <w:numId w:val="10"/>
        </w:numPr>
        <w:ind w:left="1440" w:hanging="360"/>
        <w:rPr>
          <w:u w:val="none"/>
        </w:rPr>
      </w:pPr>
      <w:r w:rsidDel="00000000" w:rsidR="00000000" w:rsidRPr="00000000">
        <w:rPr>
          <w:rtl w:val="0"/>
        </w:rPr>
        <w:t xml:space="preserve">LEXIS (Greek Parole-Simple dict@Penny)</w:t>
      </w:r>
    </w:p>
    <w:p w:rsidR="00000000" w:rsidDel="00000000" w:rsidP="00000000" w:rsidRDefault="00000000" w:rsidRPr="00000000" w14:paraId="000001CC">
      <w:pPr>
        <w:numPr>
          <w:ilvl w:val="1"/>
          <w:numId w:val="10"/>
        </w:numPr>
        <w:ind w:left="1440" w:hanging="360"/>
        <w:rPr>
          <w:u w:val="none"/>
        </w:rPr>
      </w:pPr>
      <w:r w:rsidDel="00000000" w:rsidR="00000000" w:rsidRPr="00000000">
        <w:rPr>
          <w:rtl w:val="0"/>
        </w:rPr>
        <w:t xml:space="preserve">DeriNet/UDer/Universal Derivations</w:t>
      </w:r>
    </w:p>
    <w:p w:rsidR="00000000" w:rsidDel="00000000" w:rsidP="00000000" w:rsidRDefault="00000000" w:rsidRPr="00000000" w14:paraId="000001CD">
      <w:pPr>
        <w:numPr>
          <w:ilvl w:val="2"/>
          <w:numId w:val="10"/>
        </w:numPr>
        <w:ind w:left="2160" w:hanging="360"/>
        <w:rPr>
          <w:u w:val="none"/>
        </w:rPr>
      </w:pPr>
      <w:r w:rsidDel="00000000" w:rsidR="00000000" w:rsidRPr="00000000">
        <w:rPr>
          <w:rtl w:val="0"/>
        </w:rPr>
        <w:t xml:space="preserve">Latin@LiLa ?</w:t>
      </w:r>
    </w:p>
    <w:p w:rsidR="00000000" w:rsidDel="00000000" w:rsidP="00000000" w:rsidRDefault="00000000" w:rsidRPr="00000000" w14:paraId="000001CE">
      <w:pPr>
        <w:numPr>
          <w:ilvl w:val="2"/>
          <w:numId w:val="10"/>
        </w:numPr>
        <w:ind w:left="2160" w:hanging="360"/>
        <w:rPr>
          <w:u w:val="none"/>
        </w:rPr>
      </w:pPr>
      <w:r w:rsidDel="00000000" w:rsidR="00000000" w:rsidRPr="00000000">
        <w:rPr>
          <w:rtl w:val="0"/>
        </w:rPr>
        <w:t xml:space="preserve">German@Christian: </w:t>
      </w:r>
      <w:hyperlink r:id="rId28">
        <w:r w:rsidDel="00000000" w:rsidR="00000000" w:rsidRPr="00000000">
          <w:rPr>
            <w:color w:val="1155cc"/>
            <w:u w:val="single"/>
            <w:rtl w:val="0"/>
          </w:rPr>
          <w:t xml:space="preserve">https://github.com/acoli-repo/acoli-morph</w:t>
        </w:r>
      </w:hyperlink>
      <w:r w:rsidDel="00000000" w:rsidR="00000000" w:rsidRPr="00000000">
        <w:rPr>
          <w:rtl w:val="0"/>
        </w:rPr>
        <w:t xml:space="preserve"> (UDer 0.5 only)</w:t>
      </w:r>
    </w:p>
    <w:p w:rsidR="00000000" w:rsidDel="00000000" w:rsidP="00000000" w:rsidRDefault="00000000" w:rsidRPr="00000000" w14:paraId="000001CF">
      <w:pPr>
        <w:numPr>
          <w:ilvl w:val="1"/>
          <w:numId w:val="10"/>
        </w:numPr>
        <w:ind w:left="1440" w:hanging="360"/>
        <w:rPr>
          <w:u w:val="none"/>
        </w:rPr>
      </w:pPr>
      <w:r w:rsidDel="00000000" w:rsidR="00000000" w:rsidRPr="00000000">
        <w:rPr>
          <w:rtl w:val="0"/>
        </w:rPr>
        <w:t xml:space="preserve">SFST: </w:t>
      </w:r>
      <w:hyperlink r:id="rId29">
        <w:r w:rsidDel="00000000" w:rsidR="00000000" w:rsidRPr="00000000">
          <w:rPr>
            <w:color w:val="1155cc"/>
            <w:u w:val="single"/>
            <w:rtl w:val="0"/>
          </w:rPr>
          <w:t xml:space="preserve">https://github.com/acoli-repo/acoli-morph</w:t>
        </w:r>
      </w:hyperlink>
      <w:r w:rsidDel="00000000" w:rsidR="00000000" w:rsidRPr="00000000">
        <w:rPr>
          <w:rtl w:val="0"/>
        </w:rPr>
        <w:t xml:space="preserve"> (Morphisto@Christian, German; inflection only)</w:t>
      </w:r>
    </w:p>
    <w:p w:rsidR="00000000" w:rsidDel="00000000" w:rsidP="00000000" w:rsidRDefault="00000000" w:rsidRPr="00000000" w14:paraId="000001D0">
      <w:pPr>
        <w:numPr>
          <w:ilvl w:val="1"/>
          <w:numId w:val="10"/>
        </w:numPr>
        <w:ind w:left="1440" w:hanging="360"/>
        <w:rPr>
          <w:u w:val="none"/>
        </w:rPr>
      </w:pPr>
      <w:r w:rsidDel="00000000" w:rsidR="00000000" w:rsidRPr="00000000">
        <w:rPr>
          <w:rtl w:val="0"/>
        </w:rPr>
        <w:t xml:space="preserve">GermaNet compounds: </w:t>
      </w:r>
      <w:hyperlink r:id="rId30">
        <w:r w:rsidDel="00000000" w:rsidR="00000000" w:rsidRPr="00000000">
          <w:rPr>
            <w:color w:val="1155cc"/>
            <w:u w:val="single"/>
            <w:rtl w:val="0"/>
          </w:rPr>
          <w:t xml:space="preserve">https://github.com/acoli-repo/acoli-morph</w:t>
        </w:r>
      </w:hyperlink>
      <w:r w:rsidDel="00000000" w:rsidR="00000000" w:rsidRPr="00000000">
        <w:rPr>
          <w:rtl w:val="0"/>
        </w:rPr>
        <w:t xml:space="preserve"> (German@Christian) </w:t>
      </w:r>
    </w:p>
    <w:p w:rsidR="00000000" w:rsidDel="00000000" w:rsidP="00000000" w:rsidRDefault="00000000" w:rsidRPr="00000000" w14:paraId="000001D1">
      <w:pPr>
        <w:numPr>
          <w:ilvl w:val="1"/>
          <w:numId w:val="10"/>
        </w:numPr>
        <w:ind w:left="1440" w:hanging="360"/>
        <w:rPr>
          <w:u w:val="none"/>
        </w:rPr>
      </w:pPr>
      <w:r w:rsidDel="00000000" w:rsidR="00000000" w:rsidRPr="00000000">
        <w:rPr>
          <w:rtl w:val="0"/>
        </w:rPr>
        <w:t xml:space="preserve">Morph@Thierry (= Italian samples?)</w:t>
      </w:r>
    </w:p>
    <w:p w:rsidR="00000000" w:rsidDel="00000000" w:rsidP="00000000" w:rsidRDefault="00000000" w:rsidRPr="00000000" w14:paraId="000001D2">
      <w:pPr>
        <w:numPr>
          <w:ilvl w:val="1"/>
          <w:numId w:val="10"/>
        </w:numPr>
        <w:ind w:left="1440" w:hanging="360"/>
        <w:rPr>
          <w:u w:val="none"/>
        </w:rPr>
      </w:pPr>
      <w:r w:rsidDel="00000000" w:rsidR="00000000" w:rsidRPr="00000000">
        <w:rPr>
          <w:b w:val="1"/>
          <w:rtl w:val="0"/>
        </w:rPr>
        <w:t xml:space="preserve">TODO</w:t>
      </w:r>
      <w:r w:rsidDel="00000000" w:rsidR="00000000" w:rsidRPr="00000000">
        <w:rPr>
          <w:rtl w:val="0"/>
        </w:rPr>
        <w:t xml:space="preserve">: (please list your data, unless described in separate section)</w:t>
      </w:r>
    </w:p>
    <w:p w:rsidR="00000000" w:rsidDel="00000000" w:rsidP="00000000" w:rsidRDefault="00000000" w:rsidRPr="00000000" w14:paraId="000001D3">
      <w:pPr>
        <w:numPr>
          <w:ilvl w:val="1"/>
          <w:numId w:val="10"/>
        </w:numPr>
        <w:ind w:left="1440" w:hanging="360"/>
        <w:rPr>
          <w:u w:val="none"/>
        </w:rPr>
      </w:pPr>
      <w:r w:rsidDel="00000000" w:rsidR="00000000" w:rsidRPr="00000000">
        <w:rPr>
          <w:b w:val="1"/>
          <w:rtl w:val="0"/>
        </w:rPr>
        <w:t xml:space="preserve">Open requirements</w:t>
      </w:r>
      <w:r w:rsidDel="00000000" w:rsidR="00000000" w:rsidRPr="00000000">
        <w:rPr>
          <w:rtl w:val="0"/>
        </w:rPr>
        <w:t xml:space="preserve">: IGT/ToolBox/FLeX data, inflection tables!</w:t>
      </w:r>
    </w:p>
    <w:p w:rsidR="00000000" w:rsidDel="00000000" w:rsidP="00000000" w:rsidRDefault="00000000" w:rsidRPr="00000000" w14:paraId="000001D4">
      <w:pPr>
        <w:pStyle w:val="Heading2"/>
        <w:rPr/>
      </w:pPr>
      <w:bookmarkStart w:colFirst="0" w:colLast="0" w:name="_rzzsrcthlbm3" w:id="19"/>
      <w:bookmarkEnd w:id="19"/>
      <w:r w:rsidDel="00000000" w:rsidR="00000000" w:rsidRPr="00000000">
        <w:rPr>
          <w:rtl w:val="0"/>
        </w:rPr>
        <w:t xml:space="preserve">3.2 inflection tables (Fahad, others?) </w:t>
      </w:r>
    </w:p>
    <w:p w:rsidR="00000000" w:rsidDel="00000000" w:rsidP="00000000" w:rsidRDefault="00000000" w:rsidRPr="00000000" w14:paraId="000001D5">
      <w:pPr>
        <w:numPr>
          <w:ilvl w:val="0"/>
          <w:numId w:val="10"/>
        </w:numPr>
        <w:ind w:left="720" w:hanging="360"/>
      </w:pPr>
      <w:commentRangeStart w:id="11"/>
      <w:r w:rsidDel="00000000" w:rsidR="00000000" w:rsidRPr="00000000">
        <w:rPr>
          <w:sz w:val="24"/>
          <w:szCs w:val="24"/>
          <w:rtl w:val="0"/>
        </w:rPr>
        <w:t xml:space="preserve">Latin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D6">
      <w:pPr>
        <w:numPr>
          <w:ilvl w:val="0"/>
          <w:numId w:val="10"/>
        </w:numPr>
        <w:ind w:left="720" w:hanging="360"/>
      </w:pPr>
      <w:r w:rsidDel="00000000" w:rsidR="00000000" w:rsidRPr="00000000">
        <w:rPr>
          <w:sz w:val="24"/>
          <w:szCs w:val="24"/>
          <w:rtl w:val="0"/>
        </w:rPr>
        <w:t xml:space="preserve">Old English (Fahad): </w:t>
      </w:r>
      <w:r w:rsidDel="00000000" w:rsidR="00000000" w:rsidRPr="00000000">
        <w:rPr>
          <w:sz w:val="24"/>
          <w:szCs w:val="24"/>
          <w:rtl w:val="0"/>
        </w:rPr>
        <w:t xml:space="preserve">sample data</w:t>
      </w:r>
      <w:r w:rsidDel="00000000" w:rsidR="00000000" w:rsidRPr="00000000">
        <w:rPr>
          <w:sz w:val="24"/>
          <w:szCs w:val="24"/>
          <w:rtl w:val="0"/>
        </w:rPr>
        <w:t xml:space="preserve">: coman/quoman example, cf. </w:t>
      </w:r>
      <w:hyperlink r:id="rId31">
        <w:r w:rsidDel="00000000" w:rsidR="00000000" w:rsidRPr="00000000">
          <w:rPr>
            <w:color w:val="1155cc"/>
            <w:sz w:val="24"/>
            <w:szCs w:val="24"/>
            <w:u w:val="single"/>
            <w:rtl w:val="0"/>
          </w:rPr>
          <w:t xml:space="preserve">https://en.wiktionary.org/wiki/cuman#Old_English</w:t>
        </w:r>
      </w:hyperlink>
      <w:r w:rsidDel="00000000" w:rsidR="00000000" w:rsidRPr="00000000">
        <w:rPr>
          <w:rtl w:val="0"/>
        </w:rPr>
      </w:r>
    </w:p>
    <w:p w:rsidR="00000000" w:rsidDel="00000000" w:rsidP="00000000" w:rsidRDefault="00000000" w:rsidRPr="00000000" w14:paraId="000001D7">
      <w:pPr>
        <w:numPr>
          <w:ilvl w:val="1"/>
          <w:numId w:val="10"/>
        </w:numPr>
        <w:ind w:left="1440" w:hanging="360"/>
      </w:pPr>
      <w:r w:rsidDel="00000000" w:rsidR="00000000" w:rsidRPr="00000000">
        <w:rPr>
          <w:color w:val="202124"/>
          <w:highlight w:val="white"/>
          <w:rtl w:val="0"/>
        </w:rPr>
        <w:t xml:space="preserve">issues with dialects (reference dialect vs. other dialects) and diachrony (phonological processes); treatment of syncopation, suppletion, fusion of different roots [=&gt; variants?] ?</w:t>
      </w:r>
    </w:p>
    <w:p w:rsidR="00000000" w:rsidDel="00000000" w:rsidP="00000000" w:rsidRDefault="00000000" w:rsidRPr="00000000" w14:paraId="000001D8">
      <w:pPr>
        <w:numPr>
          <w:ilvl w:val="0"/>
          <w:numId w:val="10"/>
        </w:numPr>
        <w:ind w:left="720" w:hanging="360"/>
        <w:rPr>
          <w:color w:val="202124"/>
          <w:highlight w:val="white"/>
          <w:u w:val="none"/>
        </w:rPr>
      </w:pPr>
      <w:r w:rsidDel="00000000" w:rsidR="00000000" w:rsidRPr="00000000">
        <w:rPr>
          <w:color w:val="202124"/>
          <w:highlight w:val="white"/>
          <w:rtl w:val="0"/>
        </w:rPr>
        <w:t xml:space="preserve">postponed until Fahad has some progress on modelling</w:t>
      </w:r>
    </w:p>
    <w:p w:rsidR="00000000" w:rsidDel="00000000" w:rsidP="00000000" w:rsidRDefault="00000000" w:rsidRPr="00000000" w14:paraId="000001D9">
      <w:pPr>
        <w:pStyle w:val="Heading2"/>
        <w:rPr/>
      </w:pPr>
      <w:bookmarkStart w:colFirst="0" w:colLast="0" w:name="_w3ikvzzgmbyd" w:id="20"/>
      <w:bookmarkEnd w:id="20"/>
      <w:r w:rsidDel="00000000" w:rsidR="00000000" w:rsidRPr="00000000">
        <w:rPr>
          <w:rtl w:val="0"/>
        </w:rPr>
        <w:t xml:space="preserve">3.3 </w:t>
      </w:r>
      <w:r w:rsidDel="00000000" w:rsidR="00000000" w:rsidRPr="00000000">
        <w:rPr>
          <w:rtl w:val="0"/>
        </w:rPr>
        <w:t xml:space="preserve">semitic consonantal roots (unassigned)</w:t>
      </w:r>
    </w:p>
    <w:p w:rsidR="00000000" w:rsidDel="00000000" w:rsidP="00000000" w:rsidRDefault="00000000" w:rsidRPr="00000000" w14:paraId="000001DA">
      <w:pPr>
        <w:numPr>
          <w:ilvl w:val="1"/>
          <w:numId w:val="10"/>
        </w:numPr>
        <w:ind w:left="720" w:hanging="360"/>
      </w:pPr>
      <w:r w:rsidDel="00000000" w:rsidR="00000000" w:rsidRPr="00000000">
        <w:rPr>
          <w:sz w:val="24"/>
          <w:szCs w:val="24"/>
          <w:rtl w:val="0"/>
        </w:rPr>
        <w:t xml:space="preserve">from the same consonant cluster, we can generate different POSes</w:t>
      </w:r>
      <w:r w:rsidDel="00000000" w:rsidR="00000000" w:rsidRPr="00000000">
        <w:rPr>
          <w:rtl w:val="0"/>
        </w:rPr>
      </w:r>
    </w:p>
    <w:p w:rsidR="00000000" w:rsidDel="00000000" w:rsidP="00000000" w:rsidRDefault="00000000" w:rsidRPr="00000000" w14:paraId="000001DB">
      <w:pPr>
        <w:numPr>
          <w:ilvl w:val="1"/>
          <w:numId w:val="10"/>
        </w:numPr>
        <w:ind w:left="720" w:hanging="360"/>
        <w:rPr>
          <w:u w:val="none"/>
        </w:rPr>
      </w:pPr>
      <w:r w:rsidDel="00000000" w:rsidR="00000000" w:rsidRPr="00000000">
        <w:rPr>
          <w:rtl w:val="0"/>
        </w:rPr>
        <w:t xml:space="preserve">cf. </w:t>
      </w:r>
      <w:hyperlink r:id="rId32">
        <w:r w:rsidDel="00000000" w:rsidR="00000000" w:rsidRPr="00000000">
          <w:rPr>
            <w:color w:val="1155cc"/>
            <w:u w:val="single"/>
            <w:rtl w:val="0"/>
          </w:rPr>
          <w:t xml:space="preserve">https://en.wikipedia.org/wiki/K-T-B</w:t>
        </w:r>
      </w:hyperlink>
      <w:r w:rsidDel="00000000" w:rsidR="00000000" w:rsidRPr="00000000">
        <w:rPr>
          <w:rtl w:val="0"/>
        </w:rPr>
        <w:t xml:space="preserve">, </w:t>
      </w:r>
      <w:hyperlink r:id="rId33">
        <w:r w:rsidDel="00000000" w:rsidR="00000000" w:rsidRPr="00000000">
          <w:rPr>
            <w:color w:val="1155cc"/>
            <w:u w:val="single"/>
            <w:rtl w:val="0"/>
          </w:rPr>
          <w:t xml:space="preserve">https://en.wiktionary.org/wiki/%D9%83_%D8%AA_%D8%A8</w:t>
        </w:r>
      </w:hyperlink>
      <w:r w:rsidDel="00000000" w:rsidR="00000000" w:rsidRPr="00000000">
        <w:rPr>
          <w:rtl w:val="0"/>
        </w:rPr>
        <w:t xml:space="preserve">) </w:t>
      </w:r>
    </w:p>
    <w:p w:rsidR="00000000" w:rsidDel="00000000" w:rsidP="00000000" w:rsidRDefault="00000000" w:rsidRPr="00000000" w14:paraId="000001DC">
      <w:pPr>
        <w:numPr>
          <w:ilvl w:val="2"/>
          <w:numId w:val="10"/>
        </w:numPr>
        <w:ind w:left="1440" w:hanging="360"/>
        <w:rPr>
          <w:u w:val="none"/>
        </w:rPr>
      </w:pPr>
      <w:r w:rsidDel="00000000" w:rsidR="00000000" w:rsidRPr="00000000">
        <w:rPr>
          <w:rtl w:val="0"/>
        </w:rPr>
        <w:t xml:space="preserve">this cannot (always) be modelled as inflection, as OntoLex requires (at most) one POS per lexical entry</w:t>
      </w:r>
    </w:p>
    <w:p w:rsidR="00000000" w:rsidDel="00000000" w:rsidP="00000000" w:rsidRDefault="00000000" w:rsidRPr="00000000" w14:paraId="000001DD">
      <w:pPr>
        <w:numPr>
          <w:ilvl w:val="2"/>
          <w:numId w:val="10"/>
        </w:numPr>
        <w:ind w:left="1440" w:hanging="360"/>
        <w:rPr>
          <w:u w:val="none"/>
        </w:rPr>
      </w:pPr>
      <w:r w:rsidDel="00000000" w:rsidR="00000000" w:rsidRPr="00000000">
        <w:rPr>
          <w:rtl w:val="0"/>
        </w:rPr>
        <w:t xml:space="preserve">note that this page describes vowelized words as “derivatives”: can we model this as derivation ? (but the process occurs in inflection, too)</w:t>
      </w:r>
    </w:p>
    <w:p w:rsidR="00000000" w:rsidDel="00000000" w:rsidP="00000000" w:rsidRDefault="00000000" w:rsidRPr="00000000" w14:paraId="000001DE">
      <w:pPr>
        <w:numPr>
          <w:ilvl w:val="3"/>
          <w:numId w:val="10"/>
        </w:numPr>
        <w:ind w:left="2160" w:hanging="360"/>
        <w:rPr>
          <w:u w:val="none"/>
        </w:rPr>
      </w:pPr>
      <w:r w:rsidDel="00000000" w:rsidR="00000000" w:rsidRPr="00000000">
        <w:rPr>
          <w:rtl w:val="0"/>
        </w:rPr>
        <w:t xml:space="preserve">given a real dictionary, can be easily distinguish derivation and inflection?</w:t>
      </w:r>
    </w:p>
    <w:p w:rsidR="00000000" w:rsidDel="00000000" w:rsidP="00000000" w:rsidRDefault="00000000" w:rsidRPr="00000000" w14:paraId="000001DF">
      <w:pPr>
        <w:numPr>
          <w:ilvl w:val="1"/>
          <w:numId w:val="4"/>
        </w:numPr>
        <w:ind w:left="720" w:hanging="360"/>
        <w:rPr>
          <w:sz w:val="24"/>
          <w:szCs w:val="24"/>
        </w:rPr>
      </w:pPr>
      <w:r w:rsidDel="00000000" w:rsidR="00000000" w:rsidRPr="00000000">
        <w:rPr>
          <w:sz w:val="24"/>
          <w:szCs w:val="24"/>
          <w:rtl w:val="0"/>
        </w:rPr>
        <w:t xml:space="preserve">cf. Arabic example from </w:t>
      </w:r>
      <w:hyperlink r:id="rId34">
        <w:r w:rsidDel="00000000" w:rsidR="00000000" w:rsidRPr="00000000">
          <w:rPr>
            <w:color w:val="1155cc"/>
            <w:sz w:val="24"/>
            <w:szCs w:val="24"/>
            <w:u w:val="single"/>
            <w:rtl w:val="0"/>
          </w:rPr>
          <w:t xml:space="preserve">https://en.wikipedia.org/wiki/Dictionary_of_Modern_Written_Arabic</w:t>
        </w:r>
      </w:hyperlink>
      <w:r w:rsidDel="00000000" w:rsidR="00000000" w:rsidRPr="00000000">
        <w:rPr>
          <w:sz w:val="24"/>
          <w:szCs w:val="24"/>
          <w:rtl w:val="0"/>
        </w:rPr>
        <w:t xml:space="preserve"> (from Max)</w:t>
      </w:r>
    </w:p>
    <w:p w:rsidR="00000000" w:rsidDel="00000000" w:rsidP="00000000" w:rsidRDefault="00000000" w:rsidRPr="00000000" w14:paraId="000001E0">
      <w:pPr>
        <w:numPr>
          <w:ilvl w:val="2"/>
          <w:numId w:val="4"/>
        </w:numPr>
        <w:ind w:left="1440" w:hanging="360"/>
        <w:rPr>
          <w:sz w:val="24"/>
          <w:szCs w:val="24"/>
        </w:rPr>
      </w:pPr>
      <w:r w:rsidDel="00000000" w:rsidR="00000000" w:rsidRPr="00000000">
        <w:rPr>
          <w:sz w:val="24"/>
          <w:szCs w:val="24"/>
          <w:rtl w:val="0"/>
        </w:rPr>
        <w:t xml:space="preserve">dictionary </w:t>
      </w:r>
      <w:r w:rsidDel="00000000" w:rsidR="00000000" w:rsidRPr="00000000">
        <w:rPr>
          <w:sz w:val="24"/>
          <w:szCs w:val="24"/>
          <w:rtl w:val="0"/>
        </w:rPr>
        <w:t xml:space="preserve">organized by roots, but root is not made explicit</w:t>
      </w:r>
    </w:p>
    <w:p w:rsidR="00000000" w:rsidDel="00000000" w:rsidP="00000000" w:rsidRDefault="00000000" w:rsidRPr="00000000" w14:paraId="000001E1">
      <w:pPr>
        <w:numPr>
          <w:ilvl w:val="2"/>
          <w:numId w:val="4"/>
        </w:numPr>
        <w:ind w:left="1440" w:hanging="360"/>
        <w:rPr>
          <w:sz w:val="24"/>
          <w:szCs w:val="24"/>
          <w:u w:val="none"/>
        </w:rPr>
      </w:pPr>
      <w:r w:rsidDel="00000000" w:rsidR="00000000" w:rsidRPr="00000000">
        <w:rPr>
          <w:b w:val="1"/>
          <w:sz w:val="24"/>
          <w:szCs w:val="24"/>
          <w:rtl w:val="0"/>
        </w:rPr>
        <w:t xml:space="preserve">todo@unassigned</w:t>
      </w:r>
      <w:r w:rsidDel="00000000" w:rsidR="00000000" w:rsidRPr="00000000">
        <w:rPr>
          <w:sz w:val="24"/>
          <w:szCs w:val="24"/>
          <w:rtl w:val="0"/>
        </w:rPr>
        <w:t xml:space="preserve">: put an example into GitHub</w:t>
      </w:r>
    </w:p>
    <w:p w:rsidR="00000000" w:rsidDel="00000000" w:rsidP="00000000" w:rsidRDefault="00000000" w:rsidRPr="00000000" w14:paraId="000001E2">
      <w:pPr>
        <w:numPr>
          <w:ilvl w:val="0"/>
          <w:numId w:val="4"/>
        </w:numPr>
        <w:ind w:left="720" w:hanging="360"/>
        <w:rPr>
          <w:sz w:val="24"/>
          <w:szCs w:val="24"/>
        </w:rPr>
      </w:pPr>
      <w:r w:rsidDel="00000000" w:rsidR="00000000" w:rsidRPr="00000000">
        <w:rPr>
          <w:sz w:val="24"/>
          <w:szCs w:val="24"/>
          <w:rtl w:val="0"/>
        </w:rPr>
        <w:t xml:space="preserve">discussion postponed until we have a Semitic speaker</w:t>
      </w:r>
    </w:p>
    <w:p w:rsidR="00000000" w:rsidDel="00000000" w:rsidP="00000000" w:rsidRDefault="00000000" w:rsidRPr="00000000" w14:paraId="000001E3">
      <w:pPr>
        <w:numPr>
          <w:ilvl w:val="2"/>
          <w:numId w:val="4"/>
        </w:numPr>
        <w:ind w:left="1440" w:hanging="360"/>
        <w:rPr>
          <w:sz w:val="24"/>
          <w:szCs w:val="24"/>
        </w:rPr>
      </w:pPr>
      <w:r w:rsidDel="00000000" w:rsidR="00000000" w:rsidRPr="00000000">
        <w:rPr>
          <w:sz w:val="24"/>
          <w:szCs w:val="24"/>
          <w:rtl w:val="0"/>
        </w:rPr>
        <w:t xml:space="preserve">Ilan?</w:t>
      </w:r>
    </w:p>
    <w:p w:rsidR="00000000" w:rsidDel="00000000" w:rsidP="00000000" w:rsidRDefault="00000000" w:rsidRPr="00000000" w14:paraId="000001E4">
      <w:pPr>
        <w:numPr>
          <w:ilvl w:val="3"/>
          <w:numId w:val="4"/>
        </w:numPr>
        <w:ind w:left="2160" w:hanging="360"/>
        <w:rPr>
          <w:sz w:val="24"/>
          <w:szCs w:val="24"/>
        </w:rPr>
      </w:pPr>
      <w:r w:rsidDel="00000000" w:rsidR="00000000" w:rsidRPr="00000000">
        <w:rPr>
          <w:sz w:val="24"/>
          <w:szCs w:val="24"/>
          <w:rtl w:val="0"/>
        </w:rPr>
        <w:t xml:space="preserve">but first, check Bettina’s conversion of KDictionaries’ Hebrew dict</w:t>
      </w:r>
      <w:r w:rsidDel="00000000" w:rsidR="00000000" w:rsidRPr="00000000">
        <w:rPr>
          <w:rtl w:val="0"/>
        </w:rPr>
      </w:r>
    </w:p>
    <w:p w:rsidR="00000000" w:rsidDel="00000000" w:rsidP="00000000" w:rsidRDefault="00000000" w:rsidRPr="00000000" w14:paraId="000001E5">
      <w:pPr>
        <w:pStyle w:val="Heading1"/>
        <w:rPr/>
      </w:pPr>
      <w:bookmarkStart w:colFirst="0" w:colLast="0" w:name="_4u89668ejc7q" w:id="21"/>
      <w:bookmarkEnd w:id="21"/>
      <w:r w:rsidDel="00000000" w:rsidR="00000000" w:rsidRPr="00000000">
        <w:rPr>
          <w:rtl w:val="0"/>
        </w:rPr>
        <w:t xml:space="preserve">4. AOB</w:t>
      </w:r>
    </w:p>
    <w:p w:rsidR="00000000" w:rsidDel="00000000" w:rsidP="00000000" w:rsidRDefault="00000000" w:rsidRPr="00000000" w14:paraId="000001E6">
      <w:pPr>
        <w:rPr/>
      </w:pPr>
      <w:r w:rsidDel="00000000" w:rsidR="00000000" w:rsidRPr="00000000">
        <w:rPr>
          <w:rtl w:val="0"/>
        </w:rPr>
        <w:t xml:space="preserve">next call in two weeks</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iarcos" w:id="0" w:date="2022-04-22T09:54:26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just define form as an aggregate (rdfs:Seq or rdfs:Bag) of morphs and drop the property</w:t>
      </w:r>
    </w:p>
  </w:comment>
  <w:comment w:author="Christian Chiarcos" w:id="11" w:date="2022-04-22T10:27:3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matteo mentioned "cell" at some point</w:t>
      </w:r>
    </w:p>
  </w:comment>
  <w:comment w:author="Max Ionov" w:id="1" w:date="2022-05-04T11:26:26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but, again, not feasible. Another venue?</w:t>
      </w:r>
    </w:p>
  </w:comment>
  <w:comment w:author="Max Ionov" w:id="2" w:date="2022-05-04T11:28:11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ISWC/ESWC?</w:t>
      </w:r>
    </w:p>
  </w:comment>
  <w:comment w:author="Penny Labropoulou" w:id="4" w:date="2022-05-03T21:03:11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lexinfo:usage, some subproperties can already be used for such metadata, and we could add more. The issue here is that its domain is ontolex:LexicalSense. Can this be changed?</w:t>
      </w:r>
    </w:p>
  </w:comment>
  <w:comment w:author="Christian Chiarcos" w:id="5" w:date="2022-05-04T08:49:47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 didn't see this because this isn't defined in lexinfo, but in OntoLex. I would be *very much* for extending the domain of ontolex:usage, but I'm pretty sure that proposal will face some resistance. Let's coordinate with John.</w:t>
      </w:r>
    </w:p>
  </w:comment>
  <w:comment w:author="Christian Chiarcos" w:id="6" w:date="2022-05-04T08:54:09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 information ontolex:usage already provides, there is very little in these properties that wouldn't be useful  to have for lexical forms or lexical entries, as well. And even looking on some definitions for these sub-properties (e.g., lexinfo:domain: "usage marker which identifies the specialized field of knowledge in which a lexical unit is mainly used"), this seems to have been intended (otherwise, why "lexical unit" and not "lexical sense"?lexical).</w:t>
      </w:r>
    </w:p>
  </w:comment>
  <w:comment w:author="Christian Chiarcos" w:id="7" w:date="2022-05-04T08:58:19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lexinfo:socioCultural is one point in case: "usage marker which identifies the use of a given lexical unit by particular social groups and/or in certain types of communicative situations depending on their level of formality". This does not involve semantics, but pragmatics, so the difference between formal and informal speech shouldn't even exist for senses (~ context-independent meaning).</w:t>
      </w:r>
    </w:p>
  </w:comment>
  <w:comment w:author="Penny Labropoulou" w:id="8" w:date="2022-05-04T09:27:4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instances, even the name indicates that it's not for a lexical sense, e.g. "archaicForm"</w:t>
      </w:r>
    </w:p>
  </w:comment>
  <w:comment w:author="Max Ionov" w:id="3" w:date="2022-05-04T11:30:53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get some feedback before putting the effort into writing a full paper</w:t>
      </w:r>
    </w:p>
  </w:comment>
  <w:comment w:author="Matteo Pellegrini" w:id="9" w:date="2022-05-04T09:23:57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work also for the other uses of GrammaticalMeaning in the module?</w:t>
      </w:r>
    </w:p>
  </w:comment>
  <w:comment w:author="Christian Chiarcos" w:id="10" w:date="2022-05-04T12:09:5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discussion, indeed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iCv865GtEksO_wd0WC7bfU-at1dEKOOea9HSlFcTTkA/edit" TargetMode="External"/><Relationship Id="rId22" Type="http://schemas.openxmlformats.org/officeDocument/2006/relationships/hyperlink" Target="https://www.foundalis.com/lan/definart.htm" TargetMode="External"/><Relationship Id="rId21" Type="http://schemas.openxmlformats.org/officeDocument/2006/relationships/hyperlink" Target="http://www.xanthi.ilsp.gr/filog/ch6/gram/vpc3.asp" TargetMode="External"/><Relationship Id="rId24" Type="http://schemas.openxmlformats.org/officeDocument/2006/relationships/hyperlink" Target="https://github.com/ontolex/morph/tree/master/data/gdrive" TargetMode="External"/><Relationship Id="rId23" Type="http://schemas.openxmlformats.org/officeDocument/2006/relationships/hyperlink" Target="https://link.springer.com/chapter/10.1007/978-3-030-98876-0_3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overleaf.com/4868363189kczjzdndgxwc" TargetMode="External"/><Relationship Id="rId26" Type="http://schemas.openxmlformats.org/officeDocument/2006/relationships/hyperlink" Target="https://github.com/ontolex/morph/blob/master/data/generation/dataset-generation-example.ttl" TargetMode="External"/><Relationship Id="rId25" Type="http://schemas.openxmlformats.org/officeDocument/2006/relationships/hyperlink" Target="https://github.com/acoli-repo/acoli-morph/tree/main/unimorph" TargetMode="External"/><Relationship Id="rId28" Type="http://schemas.openxmlformats.org/officeDocument/2006/relationships/hyperlink" Target="https://github.com/acoli-repo/acoli-morph" TargetMode="External"/><Relationship Id="rId27" Type="http://schemas.openxmlformats.org/officeDocument/2006/relationships/hyperlink" Target="https://github.com/ontolex/morph/tree/master/data/foma/quechua"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acoli-repo/acoli-morph" TargetMode="External"/><Relationship Id="rId7" Type="http://schemas.openxmlformats.org/officeDocument/2006/relationships/hyperlink" Target="https://meet.google.com/nsj-tbcy-yop" TargetMode="External"/><Relationship Id="rId8" Type="http://schemas.openxmlformats.org/officeDocument/2006/relationships/hyperlink" Target="https://github.com/ontolex/morph/blob/master/draft.md" TargetMode="External"/><Relationship Id="rId31" Type="http://schemas.openxmlformats.org/officeDocument/2006/relationships/hyperlink" Target="https://en.wiktionary.org/wiki/cuman#Old_English" TargetMode="External"/><Relationship Id="rId30" Type="http://schemas.openxmlformats.org/officeDocument/2006/relationships/hyperlink" Target="https://github.com/acoli-repo/acoli-morph" TargetMode="External"/><Relationship Id="rId11" Type="http://schemas.openxmlformats.org/officeDocument/2006/relationships/image" Target="media/image1.png"/><Relationship Id="rId33" Type="http://schemas.openxmlformats.org/officeDocument/2006/relationships/hyperlink" Target="https://en.wiktionary.org/wiki/%D9%83_%D8%AA_%D8%A8" TargetMode="External"/><Relationship Id="rId10" Type="http://schemas.openxmlformats.org/officeDocument/2006/relationships/hyperlink" Target="mailto:christian.chiarcos@gmail.com" TargetMode="External"/><Relationship Id="rId32" Type="http://schemas.openxmlformats.org/officeDocument/2006/relationships/hyperlink" Target="https://en.wikipedia.org/wiki/K-T-B" TargetMode="External"/><Relationship Id="rId13" Type="http://schemas.openxmlformats.org/officeDocument/2006/relationships/hyperlink" Target="https://easychair.org/cfp/llodream2022" TargetMode="External"/><Relationship Id="rId12" Type="http://schemas.openxmlformats.org/officeDocument/2006/relationships/hyperlink" Target="https://github.com/ontolex/morph/issues/10" TargetMode="External"/><Relationship Id="rId34" Type="http://schemas.openxmlformats.org/officeDocument/2006/relationships/hyperlink" Target="https://en.wikipedia.org/wiki/Dictionary_of_Modern_Written_Arabic" TargetMode="External"/><Relationship Id="rId15" Type="http://schemas.openxmlformats.org/officeDocument/2006/relationships/hyperlink" Target="https://github.com/ontolex/morph/issues" TargetMode="External"/><Relationship Id="rId14" Type="http://schemas.openxmlformats.org/officeDocument/2006/relationships/hyperlink" Target="https://github.com/ontolex/morph/blob/master/draft.md" TargetMode="External"/><Relationship Id="rId17" Type="http://schemas.openxmlformats.org/officeDocument/2006/relationships/hyperlink" Target="https://github.com/ontolex/lexinfo/pull/29" TargetMode="External"/><Relationship Id="rId16" Type="http://schemas.openxmlformats.org/officeDocument/2006/relationships/hyperlink" Target="https://github.com/ontolex/morph/issues/12" TargetMode="External"/><Relationship Id="rId19" Type="http://schemas.openxmlformats.org/officeDocument/2006/relationships/hyperlink" Target="https://docs.google.com/document/d/1iCv865GtEksO_wd0WC7bfU-at1dEKOOea9HSlFcTTkA/edit" TargetMode="External"/><Relationship Id="rId18" Type="http://schemas.openxmlformats.org/officeDocument/2006/relationships/hyperlink" Target="https://github.com/ontolex/morph/issues/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