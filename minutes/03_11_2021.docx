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Bettina Klimek (BK)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Matteo Pellegrini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Penny Labropoulou (PL)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removed </w:t>
      </w:r>
      <w:r w:rsidDel="00000000" w:rsidR="00000000" w:rsidRPr="00000000">
        <w:rPr>
          <w:rtl w:val="0"/>
        </w:rPr>
        <w:t xml:space="preserve">morph:generates between morph:WordFormationRule and ontolex:LexicalEntry (advantage of morph:generates was to allow interrelations between ontolex:LexicalEntry resources and their underlying word formation processes in a general way without requiring the statements of lexicosemantic relations for the entailed sources and target resources)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morph:WordFormationType which represents the process (e.g. verb to noun) and  morph:WordFormationRule represents the actual way of implementing it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JMC:</w:t>
      </w:r>
      <w:r w:rsidDel="00000000" w:rsidR="00000000" w:rsidRPr="00000000">
        <w:rPr>
          <w:color w:val="202124"/>
          <w:rtl w:val="0"/>
        </w:rPr>
        <w:t xml:space="preserve">Relation is between two specific lexical entries (compute/computer). Type represents the linguistic process (add -(e)r). Rule is a computational implementation (add "r" to end of string).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67812" cy="442007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812" cy="4420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4.5.1, evaluation: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and WordFormationRule are hard to distinguish in practice and increase the size of data has been created without clear added value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 property between WordWormationRelation and Morph missing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Module draft 4.5.2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morph:Morph as subclass of ontolex:LexicalEntry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results in morph:sense and morph:evokes being unnecessary (removed)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conversion of (complete) German UDer data under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transformation (SPARQL):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/sparql/relations.sparql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(TTL):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https://github.com/acoli-repo/acoli-morph/blob/main/uder/de/DErivBase/0.5/relations.ttl.gz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input (TSV):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https://github.com/lukyjanek/universal-derivations/tree/master/de/DErivBase/0.5</w:t>
        </w:r>
      </w:hyperlink>
      <w:r w:rsidDel="00000000" w:rsidR="00000000" w:rsidRPr="00000000">
        <w:rPr>
          <w:sz w:val="24"/>
          <w:szCs w:val="24"/>
          <w:rtl w:val="0"/>
        </w:rPr>
        <w:t xml:space="preserve"> (needs to be built by calling `make`)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850.393700787401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08.66141732283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5512" cy="44157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5512" cy="441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CC tried to convert data with 4.5.2, evaluation: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vatrans:source could be used because Morph is a subclass of LexicalEntry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WordFormationType class was not necessary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http://www.w3.org/ns/lemon/ontolex#LexicalEntry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b w:val="1"/>
          <w:sz w:val="24"/>
          <w:szCs w:val="24"/>
          <w:rtl w:val="0"/>
        </w:rPr>
        <w:t xml:space="preserve">lexical entry</w:t>
      </w:r>
      <w:r w:rsidDel="00000000" w:rsidR="00000000" w:rsidRPr="00000000">
        <w:rPr>
          <w:sz w:val="24"/>
          <w:szCs w:val="24"/>
          <w:rtl w:val="0"/>
        </w:rPr>
        <w:t xml:space="preserve"> represents a unit of analysis of the lexicon that consists of a set of forms that are grammatically related and a set of base meanings that are associated with all of these forms. Thus, a lexical entry is a word, multiword expression or affix with a single part-of-speech, morphological pattern, etymology and set of senses.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SubClassOf:</w:t>
      </w:r>
      <w:r w:rsidDel="00000000" w:rsidR="00000000" w:rsidRPr="00000000">
        <w:rPr>
          <w:sz w:val="24"/>
          <w:szCs w:val="24"/>
          <w:rtl w:val="0"/>
        </w:rPr>
        <w:t xml:space="preserve"> lexicalForm min 1 Form, canonicalForm max 1 Form, semiotics:Expression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URI: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http://www.w3.org/ns/lemon/vartrans#source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 property indicates the lexical sense or lexical entry involved in a lexico-semantic relation as a 'source'.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commentRangeStart w:id="0"/>
      <w:commentRangeStart w:id="1"/>
      <w:commentRangeStart w:id="2"/>
      <w:r w:rsidDel="00000000" w:rsidR="00000000" w:rsidRPr="00000000">
        <w:rPr>
          <w:b w:val="1"/>
          <w:sz w:val="24"/>
          <w:szCs w:val="24"/>
          <w:rtl w:val="0"/>
        </w:rPr>
        <w:t xml:space="preserve">Module draft 4.5.3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object property morph:contains (for example) between morph:WordFormationRelation and morph:Morph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43707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4370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Adaptations of module draft 4.5 to be included for next telco: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r w:rsidDel="00000000" w:rsidR="00000000" w:rsidRPr="00000000">
        <w:rPr>
          <w:rtl w:val="0"/>
        </w:rPr>
        <w:t xml:space="preserve">CC in favour of combining 4.5.2 and 4.5.3 because reduced redundancy to have morph:Morph as a subclasss of ontolex:LexicalEntry and since vartrans:source has the restriction “</w:t>
      </w:r>
      <w:r w:rsidDel="00000000" w:rsidR="00000000" w:rsidRPr="00000000">
        <w:rPr>
          <w:b w:val="1"/>
          <w:rtl w:val="0"/>
        </w:rPr>
        <w:t xml:space="preserve">subClassOf</w:t>
      </w:r>
      <w:r w:rsidDel="00000000" w:rsidR="00000000" w:rsidRPr="00000000">
        <w:rPr>
          <w:rtl w:val="0"/>
        </w:rPr>
        <w:t xml:space="preserve">: relates exactly 2 (ontolex:LexicalEntry OR ontolex:LexicalSense OR ontolex:LexicalConcept)” the additional morph:contains property in draft 4.5.3 is required</w:t>
      </w:r>
      <w:ins w:author="Christian Chiarcos" w:id="0" w:date="2021-11-03T13:03:1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changes:</w:t>
        </w:r>
      </w:ins>
    </w:p>
    <w:p w:rsidR="00000000" w:rsidDel="00000000" w:rsidP="00000000" w:rsidRDefault="00000000" w:rsidRPr="00000000" w14:paraId="00000033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start with 4.5.2: Morph sub LexicalEntry</w:t>
        </w:r>
      </w:ins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add contains (not more than 2 vartrans:relates/source/target properties)</w:t>
        </w:r>
      </w:ins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 value as lexicalForm</w:t>
        </w:r>
      </w:ins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merge ontolex:LexicalEntry and ontolex:Morph subclasses</w:t>
        </w:r>
      </w:ins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allomorphs =&gt; otherForm</w:t>
        </w:r>
      </w:ins>
    </w:p>
    <w:p w:rsidR="00000000" w:rsidDel="00000000" w:rsidP="00000000" w:rsidRDefault="00000000" w:rsidRPr="00000000" w14:paraId="00000038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morpheme “value” =&gt; canonicalForm </w:t>
        </w:r>
      </w:ins>
    </w:p>
    <w:p w:rsidR="00000000" w:rsidDel="00000000" w:rsidP="00000000" w:rsidRDefault="00000000" w:rsidRPr="00000000" w14:paraId="00000039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 ?rename morph:consistsOf?</w:t>
        </w:r>
      </w:ins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other changes:</w:t>
        </w:r>
      </w:ins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ins w:author="Christian Chiarcos" w:id="0" w:date="2021-11-03T13:03:12Z"/>
          <w:u w:val="none"/>
        </w:rPr>
      </w:pPr>
      <w:ins w:author="Christian Chiarcos" w:id="0" w:date="2021-11-03T13:03:12Z">
        <w:r w:rsidDel="00000000" w:rsidR="00000000" w:rsidRPr="00000000">
          <w:rPr>
            <w:rtl w:val="0"/>
          </w:rPr>
          <w:t xml:space="preserve">not discussed, but CC in favor of eliminating the reundancy between DeroivationRelation and DerivationRule</w:t>
        </w:r>
      </w:ins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  <w:rPrChange w:author="Christian Chiarcos" w:id="1" w:date="2021-11-03T13:03:21Z">
            <w:rPr>
              <w:u w:val="none"/>
            </w:rPr>
          </w:rPrChange>
        </w:rPr>
        <w:pPrChange w:author="Christian Chiarcos" w:id="0" w:date="2021-11-03T13:03:21Z">
          <w:pPr>
            <w:numPr>
              <w:ilvl w:val="0"/>
              <w:numId w:val="9"/>
            </w:numPr>
            <w:ind w:left="720" w:hanging="360"/>
          </w:pPr>
        </w:pPrChange>
      </w:pPr>
      <w:ins w:author="Christian Chiarcos" w:id="0" w:date="2021-11-03T13:03:12Z">
        <w:r w:rsidDel="00000000" w:rsidR="00000000" w:rsidRPr="00000000">
          <w:rPr>
            <w:rtl w:val="0"/>
          </w:rPr>
          <w:t xml:space="preserve">do we need generates, if we have WordFormationRelations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ind w:left="0" w:firstLine="0"/>
        <w:rPr>
          <w:ins w:author="Christian Chiarcos" w:id="2" w:date="2021-11-03T16:10:20Z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addenda (post-call)</w:t>
        </w:r>
      </w:ins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CC: while converting sample data for composition, I was struggling *a lot*. </w:t>
        </w:r>
      </w:ins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GermaNet uses n-ary compounds, if these are to be represented as a LexicoSemanticRelation (which is binary), the only way is to say for every subterm invidually that the subterm is source and that the compound is target. In this way, we loose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</w:ins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we loose any information about </w:t>
        </w:r>
        <w:r w:rsidDel="00000000" w:rsidR="00000000" w:rsidRPr="00000000">
          <w:rPr>
            <w:rtl w:val="0"/>
          </w:rPr>
          <w:t xml:space="preserve">which consituent is the morphological head</w:t>
        </w:r>
        <w:r w:rsidDel="00000000" w:rsidR="00000000" w:rsidRPr="00000000">
          <w:rPr>
            <w:rtl w:val="0"/>
          </w:rPr>
          <w:t xml:space="preserve"> (this is annotated in GermaNet)</w:t>
        </w:r>
      </w:ins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how does a CompoundRule work if it does not access all subterms =&gt; I guess it must have access to all subterms, but it is hard to see how to write a replacement rule if the number of subterms and their order is unknown</w:t>
        </w:r>
      </w:ins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if it does not have access to all subterms, but only to one suberm and the resulting compound, we cannot write replacement rules either</w:t>
        </w:r>
      </w:ins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I consider this basically unsolvable. but with morph subclass of LexicalEntry, we can resort to decomp, here. we would probably not have a CompoundRule, then, but a CompoundRelation (to mark the morphological head)</w:t>
        </w:r>
      </w:ins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ins w:author="Christian Chiarcos" w:id="2" w:date="2021-11-03T16:10:20Z"/>
          <w:u w:val="none"/>
        </w:rPr>
      </w:pPr>
      <w:ins w:author="Christian Chiarcos" w:id="2" w:date="2021-11-03T16:10:20Z">
        <w:r w:rsidDel="00000000" w:rsidR="00000000" w:rsidRPr="00000000">
          <w:rPr>
            <w:rtl w:val="0"/>
          </w:rPr>
          <w:t xml:space="preserve">as a last resort, we might restrict generative morphology to inflection and derivation, only. no compound rule, then</w:t>
        </w:r>
      </w:ins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Todos: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BK: create module diagram draft 4.6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ins w:author="Christian Chiarcos" w:id="3" w:date="2021-11-03T13:27:39Z"/>
          <w:u w:val="none"/>
        </w:rPr>
      </w:pPr>
      <w:r w:rsidDel="00000000" w:rsidR="00000000" w:rsidRPr="00000000">
        <w:rPr>
          <w:rtl w:val="0"/>
        </w:rPr>
        <w:t xml:space="preserve">CC: provide example for Universal Derivations converted data with draft 4.6</w:t>
      </w:r>
      <w:ins w:author="Christian Chiarcos" w:id="3" w:date="2021-11-03T13:27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ins w:author="Christian Chiarcos" w:id="3" w:date="2021-11-03T13:27:39Z"/>
          <w:u w:val="none"/>
        </w:rPr>
      </w:pPr>
      <w:ins w:author="Christian Chiarcos" w:id="3" w:date="2021-11-03T13:27:39Z">
        <w:r w:rsidDel="00000000" w:rsidR="00000000" w:rsidRPr="00000000">
          <w:rPr>
            <w:rtl w:val="0"/>
          </w:rPr>
          <w:t xml:space="preserve">DONE: commented data snippet under </w:t>
        </w:r>
        <w:r w:rsidDel="00000000" w:rsidR="00000000" w:rsidRPr="00000000">
          <w:fldChar w:fldCharType="begin"/>
        </w:r>
        <w:r w:rsidDel="00000000" w:rsidR="00000000" w:rsidRPr="00000000">
          <w:instrText xml:space="preserve">HYPERLINK "https://github.com/acoli-repo/acoli-morph/blob/main/uder/Readme.md"</w:instrText>
        </w:r>
        <w:r w:rsidDel="00000000" w:rsidR="00000000" w:rsidRPr="00000000">
          <w:fldChar w:fldCharType="separate"/>
        </w:r>
        <w:r w:rsidDel="00000000" w:rsidR="00000000" w:rsidRPr="00000000">
          <w:rPr>
            <w:rtl w:val="0"/>
          </w:rPr>
          <w:t xml:space="preserve">https://github.com/acoli-repo/acoli-morph/blob/main/uder/Readme.md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  <w:rPrChange w:author="Christian Chiarcos" w:id="4" w:date="2021-11-03T13:27:41Z">
            <w:rPr>
              <w:u w:val="none"/>
            </w:rPr>
          </w:rPrChange>
        </w:rPr>
        <w:pPrChange w:author="Christian Chiarcos" w:id="0" w:date="2021-11-03T13:27:41Z">
          <w:pPr>
            <w:numPr>
              <w:ilvl w:val="0"/>
              <w:numId w:val="2"/>
            </w:numPr>
            <w:ind w:left="720" w:hanging="360"/>
          </w:pPr>
        </w:pPrChange>
      </w:pPr>
      <w:ins w:author="Christian Chiarcos" w:id="3" w:date="2021-11-03T13:27:39Z">
        <w:r w:rsidDel="00000000" w:rsidR="00000000" w:rsidRPr="00000000">
          <w:rPr>
            <w:rtl w:val="0"/>
          </w:rPr>
          <w:t xml:space="preserve">NB: sample data for UniMorph (inflection) under https://github.com/acoli-repo/acoli-morph/tree/main/unimorph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PL: can share Parole Greek data set with inflectional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1-11-03T11:32:14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this is a possible alternative to 4.5.2 rather than its successor, right?</w:t>
      </w:r>
    </w:p>
  </w:comment>
  <w:comment w:author="Bettina Klimek" w:id="1" w:date="2021-11-03T11:51:51Z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versions are single possibilities but could be potentially also combined</w:t>
      </w:r>
    </w:p>
  </w:comment>
  <w:comment w:author="Christian Chiarcos" w:id="2" w:date="2021-11-03T11:57:38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like about 4.5.2 more than the others is that it's smaller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coli-repo/acoli-morph/blob/main/uder/de/DErivBase/0.5/relations.ttl.gz" TargetMode="External"/><Relationship Id="rId10" Type="http://schemas.openxmlformats.org/officeDocument/2006/relationships/hyperlink" Target="https://github.com/acoli-repo/acoli-morph/blob/main/uder/sparql/relations.sparql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github.com/lukyjanek/universal-derivations/tree/master/de/DErivBase/0.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github.com/acoli-repo/acoli-morph/blob/main/uder/sparql/relations.sparql" TargetMode="External"/><Relationship Id="rId15" Type="http://schemas.openxmlformats.org/officeDocument/2006/relationships/hyperlink" Target="http://www.w3.org/ns/lemon/ontolex#LexicalEntry" TargetMode="External"/><Relationship Id="rId14" Type="http://schemas.openxmlformats.org/officeDocument/2006/relationships/hyperlink" Target="http://www.w3.org/ns/lemon/ontolex#LexicalEntry" TargetMode="External"/><Relationship Id="rId17" Type="http://schemas.openxmlformats.org/officeDocument/2006/relationships/hyperlink" Target="http://www.w3.org/ns/lemon/vartrans#source" TargetMode="External"/><Relationship Id="rId16" Type="http://schemas.openxmlformats.org/officeDocument/2006/relationships/hyperlink" Target="http://www.w3.org/ns/lemon/vartrans#sourc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github.com/acoli-repo/acoli-morph/blob/main/u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