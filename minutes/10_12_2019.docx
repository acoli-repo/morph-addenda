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sz w:val="22"/>
          <w:szCs w:val="22"/>
        </w:rPr>
      </w:pPr>
      <w:bookmarkStart w:colFirst="0" w:colLast="0" w:name="_13j01muo2380" w:id="0"/>
      <w:bookmarkEnd w:id="0"/>
      <w:commentRangeStart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338888" cy="35842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358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3hqewb6ka2vp" w:id="1"/>
      <w:bookmarkEnd w:id="1"/>
      <w:r w:rsidDel="00000000" w:rsidR="00000000" w:rsidRPr="00000000">
        <w:rPr>
          <w:rtl w:val="0"/>
        </w:rPr>
        <w:t xml:space="preserve">Morph generation definitions (suggestion)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a3i7yqu1743b" w:id="2"/>
      <w:bookmarkEnd w:id="2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gr6usq3lsdgy" w:id="3"/>
      <w:bookmarkEnd w:id="3"/>
      <w:r w:rsidDel="00000000" w:rsidR="00000000" w:rsidRPr="00000000">
        <w:rPr>
          <w:rtl w:val="0"/>
        </w:rPr>
        <w:t xml:space="preserve">morph:Paradigm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 class that represents a theoretically motivated type of declination, e.g.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“a” stem declension in Latin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First declension in Russian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contain metadata information about this type of declination.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Book analogy</w:t>
      </w:r>
      <w:r w:rsidDel="00000000" w:rsidR="00000000" w:rsidRPr="00000000">
        <w:rPr>
          <w:rtl w:val="0"/>
        </w:rPr>
        <w:t xml:space="preserve">: a full paradigm table with possible allomorphy/alternative variants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5tbnrwhol69s" w:id="4"/>
      <w:bookmarkEnd w:id="4"/>
      <w:r w:rsidDel="00000000" w:rsidR="00000000" w:rsidRPr="00000000">
        <w:rPr>
          <w:rtl w:val="0"/>
        </w:rPr>
        <w:t xml:space="preserve">morph:</w:t>
      </w: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InflectionType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 class that represents a single slot for a single grammatical category for all its possible values (e.g. all the cases)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Book analogy</w:t>
      </w:r>
      <w:r w:rsidDel="00000000" w:rsidR="00000000" w:rsidRPr="00000000">
        <w:rPr>
          <w:rtl w:val="0"/>
        </w:rPr>
        <w:t xml:space="preserve">: a column from a paradigm table </w:t>
      </w:r>
      <w:r w:rsidDel="00000000" w:rsidR="00000000" w:rsidRPr="00000000">
        <w:rPr>
          <w:i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allomorphy/alternative variants for just a single morpheme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h22nngxzk52m" w:id="5"/>
      <w:bookmarkEnd w:id="5"/>
      <w:r w:rsidDel="00000000" w:rsidR="00000000" w:rsidRPr="00000000">
        <w:rPr>
          <w:rtl w:val="0"/>
        </w:rPr>
        <w:t xml:space="preserve">morph:Rule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 class containing necessary information to add </w:t>
      </w:r>
      <w:r w:rsidDel="00000000" w:rsidR="00000000" w:rsidRPr="00000000">
        <w:rPr>
          <w:b w:val="1"/>
          <w:rtl w:val="0"/>
        </w:rPr>
        <w:t xml:space="preserve">one morpheme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 single word form</w:t>
      </w:r>
      <w:r w:rsidDel="00000000" w:rsidR="00000000" w:rsidRPr="00000000">
        <w:rPr>
          <w:rtl w:val="0"/>
        </w:rPr>
        <w:t xml:space="preserve">. It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contain either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</w:t>
      </w:r>
      <w:r w:rsidDel="00000000" w:rsidR="00000000" w:rsidRPr="00000000">
        <w:rPr>
          <w:rtl w:val="0"/>
        </w:rPr>
        <w:t xml:space="preserve"> (or both). </w:t>
      </w:r>
      <w:commentRangeStart w:id="4"/>
      <w:commentRangeStart w:id="5"/>
      <w:r w:rsidDel="00000000" w:rsidR="00000000" w:rsidRPr="00000000">
        <w:rPr>
          <w:rtl w:val="0"/>
        </w:rPr>
        <w:t xml:space="preserve">“Tabular” value of a morpheme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stored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rdfs:label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“-s”@en</w:t>
      </w:r>
      <w:r w:rsidDel="00000000" w:rsidR="00000000" w:rsidRPr="00000000">
        <w:rPr>
          <w:rtl w:val="0"/>
        </w:rPr>
        <w:t xml:space="preserve"> for usual PL in English)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xlrooaqjlplb" w:id="6"/>
      <w:bookmarkEnd w:id="6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8xi4527473r0" w:id="7"/>
      <w:bookmarkEnd w:id="7"/>
      <w:r w:rsidDel="00000000" w:rsidR="00000000" w:rsidRPr="00000000">
        <w:rPr>
          <w:rtl w:val="0"/>
        </w:rPr>
        <w:t xml:space="preserve">morph:paradigm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morph:InflectionType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morph:Paradigm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 link to the paradigm for the inflection type</w:t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r53wxlbkat99" w:id="8"/>
      <w:bookmarkEnd w:id="8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tl w:val="0"/>
        </w:rPr>
        <w:t xml:space="preserve">morph:example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string literal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 single generated form that was generated using this rule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5ol1kb5j9vgn" w:id="9"/>
      <w:bookmarkEnd w:id="9"/>
      <w:commentRangeStart w:id="11"/>
      <w:commentRangeStart w:id="12"/>
      <w:r w:rsidDel="00000000" w:rsidR="00000000" w:rsidRPr="00000000">
        <w:rPr>
          <w:rtl w:val="0"/>
        </w:rPr>
        <w:t xml:space="preserve">morph:next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morph:InflectionType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morph:InflectionType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Links two consecutive inflection types (“slots”), e.g. number and case in Finnish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34qy4tkihbt" w:id="10"/>
      <w:bookmarkEnd w:id="10"/>
      <w:r w:rsidDel="00000000" w:rsidR="00000000" w:rsidRPr="00000000">
        <w:rPr>
          <w:rtl w:val="0"/>
        </w:rPr>
        <w:t xml:space="preserve">morph:inflects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ontolex:Word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</w:t>
      </w:r>
      <w:commentRangeStart w:id="13"/>
      <w:r w:rsidDel="00000000" w:rsidR="00000000" w:rsidRPr="00000000">
        <w:rPr>
          <w:rtl w:val="0"/>
        </w:rPr>
        <w:t xml:space="preserve">morph:InflectionType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 link to the first “slot” (inflection type), e.g. an inflection type for number for English nouns</w:t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aqqr1x89nqbz" w:id="11"/>
      <w:bookmarkEnd w:id="11"/>
      <w:commentRangeStart w:id="14"/>
      <w:r w:rsidDel="00000000" w:rsidR="00000000" w:rsidRPr="00000000">
        <w:rPr>
          <w:rtl w:val="0"/>
        </w:rPr>
        <w:t xml:space="preserve">morph:inflectionType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morph:InflectionType</w:t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hfyiy6n0p1pu" w:id="12"/>
      <w:bookmarkEnd w:id="12"/>
      <w:r w:rsidDel="00000000" w:rsidR="00000000" w:rsidRPr="00000000">
        <w:rPr>
          <w:rtl w:val="0"/>
        </w:rPr>
        <w:t xml:space="preserve">morph:replacement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[morph:source, morph:target, both are string literals]</w:t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kyiwb3mun5jy" w:id="13"/>
      <w:bookmarkEnd w:id="13"/>
      <w:r w:rsidDel="00000000" w:rsidR="00000000" w:rsidRPr="00000000">
        <w:rPr>
          <w:rtl w:val="0"/>
        </w:rPr>
        <w:t xml:space="preserve">morph:generates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unrestricted?</w:t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q8qa8bmyiwrw" w:id="14"/>
      <w:bookmarkEnd w:id="14"/>
      <w:r w:rsidDel="00000000" w:rsidR="00000000" w:rsidRPr="00000000">
        <w:rPr>
          <w:rtl w:val="0"/>
        </w:rPr>
        <w:t xml:space="preserve">Stefania’s data represented according to this </w:t>
      </w:r>
      <w:commentRangeStart w:id="15"/>
      <w:commentRangeStart w:id="16"/>
      <w:r w:rsidDel="00000000" w:rsidR="00000000" w:rsidRPr="00000000">
        <w:rPr>
          <w:rtl w:val="0"/>
        </w:rPr>
        <w:t xml:space="preserve">model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ontolex:canonicalForm [ ontolex:writtenRep "abbondante"@it ] 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commentRangeStart w:id="17"/>
      <w:r w:rsidDel="00000000" w:rsidR="00000000" w:rsidRPr="00000000">
        <w:rPr>
          <w:rtl w:val="0"/>
        </w:rPr>
        <w:t xml:space="preserve">morph:inflects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:it-adj_002 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:it-adj a morph:Paradigm 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rdfs:comment "some metadata about this paradigm" 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:it-adj_002 a morph</w:t>
      </w:r>
      <w:commentRangeStart w:id="18"/>
      <w:r w:rsidDel="00000000" w:rsidR="00000000" w:rsidRPr="00000000">
        <w:rPr>
          <w:rtl w:val="0"/>
        </w:rPr>
        <w:t xml:space="preserve">:</w:t>
      </w:r>
      <w:ins w:author="Max Ionov" w:id="0" w:date="2019-12-10T10:55:20Z">
        <w:commentRangeStart w:id="19"/>
        <w:r w:rsidDel="00000000" w:rsidR="00000000" w:rsidRPr="00000000">
          <w:rPr>
            <w:rtl w:val="0"/>
          </w:rPr>
          <w:t xml:space="preserve">SubParadigm</w:t>
        </w:r>
      </w:ins>
      <w:del w:author="Max Ionov" w:id="0" w:date="2019-12-10T10:55:2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tl w:val="0"/>
          </w:rPr>
          <w:delText xml:space="preserve">I</w:delText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  <w:delText xml:space="preserve">nflectionType</w:delText>
        </w:r>
      </w:del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morph:paradigm :it-adj 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commentRangeStart w:id="20"/>
      <w:commentRangeStart w:id="21"/>
      <w:r w:rsidDel="00000000" w:rsidR="00000000" w:rsidRPr="00000000">
        <w:rPr>
          <w:rtl w:val="0"/>
        </w:rPr>
        <w:t xml:space="preserve">:it-adj_002_01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 a morph:Rule 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</w:t>
      </w:r>
      <w:commentRangeStart w:id="22"/>
      <w:commentRangeStart w:id="23"/>
      <w:r w:rsidDel="00000000" w:rsidR="00000000" w:rsidRPr="00000000">
        <w:rPr>
          <w:rtl w:val="0"/>
        </w:rPr>
        <w:t xml:space="preserve">subParadigm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 :it-adj_002 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</w:r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tl w:val="0"/>
        </w:rPr>
        <w:t xml:space="preserve">morph:generates 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[ lexinfo:degree lexinfo:positive 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lexinfo:gender lexinfo:feminine,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lexinfo:masculine 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lexinfo:number lexinfo:singular ];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rdfs:label ""@it 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morph:replacement </w:t>
      </w:r>
      <w:commentRangeStart w:id="29"/>
      <w:commentRangeStart w:id="30"/>
      <w:commentRangeStart w:id="31"/>
      <w:r w:rsidDel="00000000" w:rsidR="00000000" w:rsidRPr="00000000">
        <w:rPr>
          <w:rtl w:val="0"/>
        </w:rPr>
        <w:t xml:space="preserve">[morph:source "$"; morph:target ""]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:it-adj_002_02 a morph:Rule 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morph:subParadigm :it-adj_002 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morph:inflectsFor [ lexinfo:degree lexinfo:positive 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lexinfo:gender lexinfo:feminine,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lexinfo:masculine 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lexinfo:number lexinfo:plural ];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rdfs:label "-i"@it 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morph:replacement [morph:source "e$"; morph:target "i"] 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:it-adj_002_03 a morph:Rule 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morph:subParadigm :it-adj_002 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morph:inflectsFor [ lexinfo:degree lexinfo:superlative 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lexinfo:gender lexinfo:feminine 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lexinfo:number lexinfo:singular ];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rdfs:label "-issima"@it 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morph:replacement [morph:source "e$"; morph:target "issima"] 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:it-adj_002_04 a morph:Rule 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morph:subParadigm :it-adj_002 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morph:inflectsFor [ lexinfo:degree lexinfo:superlative 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lexinfo:gender lexinfo:feminine 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lexinfo:number lexinfo:plural ];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rdfs:label "-issime"@it 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morph:replacement [morph:source "e$"; morph:target "issime"] 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:it-adj_002_05 a morph:Rule 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morph:subParadigm :it-adj_002 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morph:inflectsFor [ lexinfo:degree lexinfo:superlative 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lexinfo:gender lexinfo:masculine 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lexinfo:number lexinfo:plural ];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rdfs:label "-issimi"@it 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morph:replacement [morph:source "e$"; morph:target "issimi"] 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:it-adj_002_06 a morph:Rule 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morph:subParadigm :it-adj_002 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morph:inflectsFor [ lexinfo:degree lexinfo:superlative 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lexinfo:gender lexinfo:masculine 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lexinfo:number lexinfo:singular ];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rdfs:label "-issimo"@it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morph:replacement [morph:source "e$"; morph:target "issimo"] 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MP &amp; Giulia's example - pronominal verbs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 standard ###   </w:t>
      </w:r>
    </w:p>
    <w:p w:rsidR="00000000" w:rsidDel="00000000" w:rsidP="00000000" w:rsidRDefault="00000000" w:rsidRPr="00000000" w14:paraId="0000007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:lex_accorgersi a ontolex:LexicalEntry ;</w:t>
      </w:r>
    </w:p>
    <w:p w:rsidR="00000000" w:rsidDel="00000000" w:rsidP="00000000" w:rsidRDefault="00000000" w:rsidRPr="00000000" w14:paraId="0000007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lexinfo:mainVerb ;</w:t>
      </w:r>
    </w:p>
    <w:p w:rsidR="00000000" w:rsidDel="00000000" w:rsidP="00000000" w:rsidRDefault="00000000" w:rsidRPr="00000000" w14:paraId="00000078">
      <w:pPr>
        <w:pageBreakBefore w:val="0"/>
        <w:rPr>
          <w:rFonts w:ascii="Roboto Mono" w:cs="Roboto Mono" w:eastAsia="Roboto Mono" w:hAnsi="Roboto Mono"/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:form_accorgersi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[...] .</w:t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:form_accorgersi a ontolex:Form ;</w:t>
      </w:r>
    </w:p>
    <w:p w:rsidR="00000000" w:rsidDel="00000000" w:rsidP="00000000" w:rsidRDefault="00000000" w:rsidRPr="00000000" w14:paraId="0000007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lexinfo:finiteness lexinfo:nonFinite ;</w:t>
      </w:r>
    </w:p>
    <w:p w:rsidR="00000000" w:rsidDel="00000000" w:rsidP="00000000" w:rsidRDefault="00000000" w:rsidRPr="00000000" w14:paraId="0000007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lexinfo:tense lexinfo:present ;</w:t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lexinfo:verbFormMood lexinfo:infinitive ;</w:t>
      </w:r>
    </w:p>
    <w:p w:rsidR="00000000" w:rsidDel="00000000" w:rsidP="00000000" w:rsidRDefault="00000000" w:rsidRPr="00000000" w14:paraId="00000080">
      <w:pPr>
        <w:pageBreakBefore w:val="0"/>
        <w:rPr>
          <w:rFonts w:ascii="Roboto Mono" w:cs="Roboto Mono" w:eastAsia="Roboto Mono" w:hAnsi="Roboto Mono"/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"accorgersi"@it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 paradigma ###   </w:t>
      </w:r>
    </w:p>
    <w:p w:rsidR="00000000" w:rsidDel="00000000" w:rsidP="00000000" w:rsidRDefault="00000000" w:rsidRPr="00000000" w14:paraId="0000008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:lex_accorgersi a ontolex:LexicalEntry ;</w:t>
      </w:r>
    </w:p>
    <w:p w:rsidR="00000000" w:rsidDel="00000000" w:rsidP="00000000" w:rsidRDefault="00000000" w:rsidRPr="00000000" w14:paraId="0000008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lexinfo:verb ;</w:t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[ ontolex:writtenRep "accorgersi"@it ] ;</w:t>
      </w:r>
    </w:p>
    <w:p w:rsidR="00000000" w:rsidDel="00000000" w:rsidP="00000000" w:rsidRDefault="00000000" w:rsidRPr="00000000" w14:paraId="0000008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ontolex:morphologicalPattern morph:it-verb_101 .</w:t>
      </w:r>
    </w:p>
    <w:p w:rsidR="00000000" w:rsidDel="00000000" w:rsidP="00000000" w:rsidRDefault="00000000" w:rsidRPr="00000000" w14:paraId="0000008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:it-verb_101 a ontolex:morphologicalPattern ;</w:t>
      </w:r>
    </w:p>
    <w:p w:rsidR="00000000" w:rsidDel="00000000" w:rsidP="00000000" w:rsidRDefault="00000000" w:rsidRPr="00000000" w14:paraId="0000008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morph:rule </w:t>
      </w:r>
    </w:p>
    <w:p w:rsidR="00000000" w:rsidDel="00000000" w:rsidP="00000000" w:rsidRDefault="00000000" w:rsidRPr="00000000" w14:paraId="0000008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[ lexinfo:finiteness lexinfo:nonFinite ;</w:t>
      </w:r>
    </w:p>
    <w:p w:rsidR="00000000" w:rsidDel="00000000" w:rsidP="00000000" w:rsidRDefault="00000000" w:rsidRPr="00000000" w14:paraId="0000008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lexinfo:tense lexinfo:present ;</w:t>
      </w:r>
    </w:p>
    <w:p w:rsidR="00000000" w:rsidDel="00000000" w:rsidP="00000000" w:rsidRDefault="00000000" w:rsidRPr="00000000" w14:paraId="0000008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lexinfo:mood lexinfo:infinitive ;</w:t>
      </w:r>
    </w:p>
    <w:p w:rsidR="00000000" w:rsidDel="00000000" w:rsidP="00000000" w:rsidRDefault="00000000" w:rsidRPr="00000000" w14:paraId="0000008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[ morph:source "$" ] ],</w:t>
      </w:r>
    </w:p>
    <w:p w:rsidR="00000000" w:rsidDel="00000000" w:rsidP="00000000" w:rsidRDefault="00000000" w:rsidRPr="00000000" w14:paraId="0000008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[ lexinfo:finiteness lexinfo:nonFinite ;</w:t>
      </w:r>
    </w:p>
    <w:p w:rsidR="00000000" w:rsidDel="00000000" w:rsidP="00000000" w:rsidRDefault="00000000" w:rsidRPr="00000000" w14:paraId="0000008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lexinfo:tense lexinfo:present ;</w:t>
      </w:r>
    </w:p>
    <w:p w:rsidR="00000000" w:rsidDel="00000000" w:rsidP="00000000" w:rsidRDefault="00000000" w:rsidRPr="00000000" w14:paraId="0000009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lexinfo:mood lexinfo:indicative ;</w:t>
      </w:r>
    </w:p>
    <w:p w:rsidR="00000000" w:rsidDel="00000000" w:rsidP="00000000" w:rsidRDefault="00000000" w:rsidRPr="00000000" w14:paraId="0000009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decomp:constituent *** ,</w:t>
      </w:r>
    </w:p>
    <w:p w:rsidR="00000000" w:rsidDel="00000000" w:rsidP="00000000" w:rsidRDefault="00000000" w:rsidRPr="00000000" w14:paraId="0000009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:clitic_1-sg ;</w:t>
      </w:r>
    </w:p>
    <w:p w:rsidR="00000000" w:rsidDel="00000000" w:rsidP="00000000" w:rsidRDefault="00000000" w:rsidRPr="00000000" w14:paraId="00000093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"mi accorgo"@it ; # optional</w:t>
      </w:r>
    </w:p>
    <w:p w:rsidR="00000000" w:rsidDel="00000000" w:rsidP="00000000" w:rsidRDefault="00000000" w:rsidRPr="00000000" w14:paraId="00000094">
      <w:pPr>
        <w:pageBreakBefore w:val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morph:replacement [ morph:source "ersi$" ; morph:target "o" ; morph:source "^" ; morph:target "mi " ] ]</w:t>
      </w:r>
    </w:p>
    <w:p w:rsidR="00000000" w:rsidDel="00000000" w:rsidP="00000000" w:rsidRDefault="00000000" w:rsidRPr="00000000" w14:paraId="0000009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tab/>
      </w:r>
    </w:p>
    <w:p w:rsidR="00000000" w:rsidDel="00000000" w:rsidP="00000000" w:rsidRDefault="00000000" w:rsidRPr="00000000" w14:paraId="0000009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[ lexinfo:finiteness lexinfo:nonFinite ;</w:t>
      </w:r>
    </w:p>
    <w:p w:rsidR="00000000" w:rsidDel="00000000" w:rsidP="00000000" w:rsidRDefault="00000000" w:rsidRPr="00000000" w14:paraId="0000009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lexinfo:tense lexinfo:present ;</w:t>
      </w:r>
    </w:p>
    <w:p w:rsidR="00000000" w:rsidDel="00000000" w:rsidP="00000000" w:rsidRDefault="00000000" w:rsidRPr="00000000" w14:paraId="0000009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lexinfo:mood lexinfo:gerund ;</w:t>
      </w:r>
    </w:p>
    <w:p w:rsidR="00000000" w:rsidDel="00000000" w:rsidP="00000000" w:rsidRDefault="00000000" w:rsidRPr="00000000" w14:paraId="0000009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decomp:constituent *** ,</w:t>
      </w:r>
    </w:p>
    <w:p w:rsidR="00000000" w:rsidDel="00000000" w:rsidP="00000000" w:rsidRDefault="00000000" w:rsidRPr="00000000" w14:paraId="0000009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:clitic_1-sg ;</w:t>
      </w:r>
    </w:p>
    <w:p w:rsidR="00000000" w:rsidDel="00000000" w:rsidP="00000000" w:rsidRDefault="00000000" w:rsidRPr="00000000" w14:paraId="0000009B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"accorgendomi"@it ; # optional</w:t>
      </w:r>
    </w:p>
    <w:p w:rsidR="00000000" w:rsidDel="00000000" w:rsidP="00000000" w:rsidRDefault="00000000" w:rsidRPr="00000000" w14:paraId="0000009C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 morph:source “rsi$” ; morph:target “ndomi”]]</w:t>
      </w:r>
    </w:p>
    <w:p w:rsidR="00000000" w:rsidDel="00000000" w:rsidP="00000000" w:rsidRDefault="00000000" w:rsidRPr="00000000" w14:paraId="0000009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[...] .</w:t>
      </w:r>
    </w:p>
    <w:p w:rsidR="00000000" w:rsidDel="00000000" w:rsidP="00000000" w:rsidRDefault="00000000" w:rsidRPr="00000000" w14:paraId="0000009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 clitics ###</w:t>
      </w:r>
    </w:p>
    <w:p w:rsidR="00000000" w:rsidDel="00000000" w:rsidP="00000000" w:rsidRDefault="00000000" w:rsidRPr="00000000" w14:paraId="000000A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:clitic_1-sg a ontolex:Clitic ;</w:t>
      </w:r>
    </w:p>
    <w:p w:rsidR="00000000" w:rsidDel="00000000" w:rsidP="00000000" w:rsidRDefault="00000000" w:rsidRPr="00000000" w14:paraId="000000A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lexinfo:case lexinfo: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accusative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;</w:t>
      </w:r>
    </w:p>
    <w:p w:rsidR="00000000" w:rsidDel="00000000" w:rsidP="00000000" w:rsidRDefault="00000000" w:rsidRPr="00000000" w14:paraId="000000A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A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lexinfo:person lexinfo:firstPerson </w:t>
      </w:r>
    </w:p>
    <w:p w:rsidR="00000000" w:rsidDel="00000000" w:rsidP="00000000" w:rsidRDefault="00000000" w:rsidRPr="00000000" w14:paraId="000000A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"mi"@it.</w:t>
      </w:r>
    </w:p>
    <w:p w:rsidR="00000000" w:rsidDel="00000000" w:rsidP="00000000" w:rsidRDefault="00000000" w:rsidRPr="00000000" w14:paraId="000000A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[...] .</w:t>
      </w:r>
    </w:p>
    <w:p w:rsidR="00000000" w:rsidDel="00000000" w:rsidP="00000000" w:rsidRDefault="00000000" w:rsidRPr="00000000" w14:paraId="000000A8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Separable verbs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(Trennbare Verben)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:lex_anfangen a ontolex:LexicalEntry ;</w:t>
      </w:r>
    </w:p>
    <w:p w:rsidR="00000000" w:rsidDel="00000000" w:rsidP="00000000" w:rsidRDefault="00000000" w:rsidRPr="00000000" w14:paraId="000000AC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lexinfo:partOfSpeech lexinfo:verb ;</w:t>
      </w:r>
    </w:p>
    <w:p w:rsidR="00000000" w:rsidDel="00000000" w:rsidP="00000000" w:rsidRDefault="00000000" w:rsidRPr="00000000" w14:paraId="000000AD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ontolex:canonicalForm [ ontolex:writtenRep "anfangen"@de ] ;</w:t>
      </w:r>
    </w:p>
    <w:p w:rsidR="00000000" w:rsidDel="00000000" w:rsidP="00000000" w:rsidRDefault="00000000" w:rsidRPr="00000000" w14:paraId="000000AE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ontolex:morphologicalPattern morph:de-verb_88 .</w:t>
      </w:r>
    </w:p>
    <w:p w:rsidR="00000000" w:rsidDel="00000000" w:rsidP="00000000" w:rsidRDefault="00000000" w:rsidRPr="00000000" w14:paraId="000000AF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:de-verb_88 a ontolex:morphologicalPattern ;</w:t>
      </w:r>
    </w:p>
    <w:p w:rsidR="00000000" w:rsidDel="00000000" w:rsidP="00000000" w:rsidRDefault="00000000" w:rsidRPr="00000000" w14:paraId="000000B1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morph:rule </w:t>
      </w:r>
    </w:p>
    <w:p w:rsidR="00000000" w:rsidDel="00000000" w:rsidP="00000000" w:rsidRDefault="00000000" w:rsidRPr="00000000" w14:paraId="000000B2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 lexinfo:finiteness lexinfo:nonFinite ;</w:t>
      </w:r>
    </w:p>
    <w:p w:rsidR="00000000" w:rsidDel="00000000" w:rsidP="00000000" w:rsidRDefault="00000000" w:rsidRPr="00000000" w14:paraId="000000B3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lexinfo:tense lexinfo:present ;</w:t>
      </w:r>
    </w:p>
    <w:p w:rsidR="00000000" w:rsidDel="00000000" w:rsidP="00000000" w:rsidRDefault="00000000" w:rsidRPr="00000000" w14:paraId="000000B4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lexinfo:mood lexinfo:infinitive ;</w:t>
      </w:r>
    </w:p>
    <w:p w:rsidR="00000000" w:rsidDel="00000000" w:rsidP="00000000" w:rsidRDefault="00000000" w:rsidRPr="00000000" w14:paraId="000000B5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morph:replacement [ morph:source "$" ] ],</w:t>
      </w:r>
    </w:p>
    <w:p w:rsidR="00000000" w:rsidDel="00000000" w:rsidP="00000000" w:rsidRDefault="00000000" w:rsidRPr="00000000" w14:paraId="000000B6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 lexinfo:finiteness lexinfo:nonFinite ;</w:t>
      </w:r>
    </w:p>
    <w:p w:rsidR="00000000" w:rsidDel="00000000" w:rsidP="00000000" w:rsidRDefault="00000000" w:rsidRPr="00000000" w14:paraId="000000B7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lexinfo:tense lexinfo:present ;</w:t>
      </w:r>
    </w:p>
    <w:p w:rsidR="00000000" w:rsidDel="00000000" w:rsidP="00000000" w:rsidRDefault="00000000" w:rsidRPr="00000000" w14:paraId="000000B8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lexinfo:mood lexinfo:indicative ;</w:t>
      </w:r>
    </w:p>
    <w:p w:rsidR="00000000" w:rsidDel="00000000" w:rsidP="00000000" w:rsidRDefault="00000000" w:rsidRPr="00000000" w14:paraId="000000B9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decomp:constituent *** ,</w:t>
      </w:r>
    </w:p>
    <w:p w:rsidR="00000000" w:rsidDel="00000000" w:rsidP="00000000" w:rsidRDefault="00000000" w:rsidRPr="00000000" w14:paraId="000000BA">
      <w:pPr>
        <w:pageBreakBefore w:val="0"/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:trenn_verb_1-sg ;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morph:example "fange an"@de ; # optional</w:t>
      </w:r>
    </w:p>
    <w:p w:rsidR="00000000" w:rsidDel="00000000" w:rsidP="00000000" w:rsidRDefault="00000000" w:rsidRPr="00000000" w14:paraId="000000BC">
      <w:pPr>
        <w:pageBreakBefore w:val="0"/>
        <w:spacing w:before="240"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morph:replacement [ morph:source "en$" ; morph:target "e" ; morph:source "^an" ; morph:target "" ] ]</w:t>
      </w:r>
    </w:p>
    <w:p w:rsidR="00000000" w:rsidDel="00000000" w:rsidP="00000000" w:rsidRDefault="00000000" w:rsidRPr="00000000" w14:paraId="000000BD">
      <w:pPr>
        <w:pageBreakBefore w:val="0"/>
        <w:spacing w:before="240"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ab/>
        <w:tab/>
        <w:t xml:space="preserve">Morph:displacement [ morph: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green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“$” ; morph: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“ an” ]]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Summary of issues to be discussed next time: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the generation of analytic wordforms (Bettina’s proposal: interconnect the morph module with MMoOn Core)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of “morph:generates” (Bettina’s proposal morph:inflectsFor)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naming of “InflectionType”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pageBreakBefore w:val="0"/>
        <w:rPr/>
      </w:pPr>
      <w:bookmarkStart w:colFirst="0" w:colLast="0" w:name="_uts64d29xv6f" w:id="15"/>
      <w:bookmarkEnd w:id="15"/>
      <w:r w:rsidDel="00000000" w:rsidR="00000000" w:rsidRPr="00000000">
        <w:rPr>
          <w:rtl w:val="0"/>
        </w:rPr>
        <w:t xml:space="preserve">Morph generation definitions (refined)</w:t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vp8pwa0jk75" w:id="16"/>
      <w:bookmarkEnd w:id="16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C9">
      <w:pPr>
        <w:pStyle w:val="Heading3"/>
        <w:pageBreakBefore w:val="0"/>
        <w:rPr/>
      </w:pPr>
      <w:bookmarkStart w:colFirst="0" w:colLast="0" w:name="_ah9sfibfsk5n" w:id="17"/>
      <w:bookmarkEnd w:id="17"/>
      <w:r w:rsidDel="00000000" w:rsidR="00000000" w:rsidRPr="00000000">
        <w:rPr>
          <w:rtl w:val="0"/>
        </w:rPr>
        <w:t xml:space="preserve">morph:Paradigm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class that represents a theoretically motivated type of declination, e.g.: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“a” stem declension in Latin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declension in Russian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contain metadata information about this type of declination.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Book analogy</w:t>
      </w:r>
      <w:r w:rsidDel="00000000" w:rsidR="00000000" w:rsidRPr="00000000">
        <w:rPr>
          <w:rtl w:val="0"/>
        </w:rPr>
        <w:t xml:space="preserve">: a full paradigm table with possible allomorphy/alternative variants</w:t>
      </w:r>
    </w:p>
    <w:p w:rsidR="00000000" w:rsidDel="00000000" w:rsidP="00000000" w:rsidRDefault="00000000" w:rsidRPr="00000000" w14:paraId="000000D0">
      <w:pPr>
        <w:pStyle w:val="Heading3"/>
        <w:pageBreakBefore w:val="0"/>
        <w:rPr/>
      </w:pPr>
      <w:bookmarkStart w:colFirst="0" w:colLast="0" w:name="_1m1orgkmftce" w:id="18"/>
      <w:bookmarkEnd w:id="18"/>
      <w:r w:rsidDel="00000000" w:rsidR="00000000" w:rsidRPr="00000000">
        <w:rPr>
          <w:rtl w:val="0"/>
        </w:rPr>
        <w:t xml:space="preserve">morph:SubParadigm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class that represents a single slot for a single grammatical category for all its possible values (e.g. all the cases). There’s no possible allomorphy on this level (even orthographic variants).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Book analogy</w:t>
      </w:r>
      <w:r w:rsidDel="00000000" w:rsidR="00000000" w:rsidRPr="00000000">
        <w:rPr>
          <w:rtl w:val="0"/>
        </w:rPr>
        <w:t xml:space="preserve">: a column from a paradigm table without allomorphy/alternative variants for just a single morpheme</w:t>
      </w:r>
    </w:p>
    <w:p w:rsidR="00000000" w:rsidDel="00000000" w:rsidP="00000000" w:rsidRDefault="00000000" w:rsidRPr="00000000" w14:paraId="000000D3">
      <w:pPr>
        <w:pStyle w:val="Heading3"/>
        <w:pageBreakBefore w:val="0"/>
        <w:rPr/>
      </w:pPr>
      <w:bookmarkStart w:colFirst="0" w:colLast="0" w:name="_nhco2o666i7d" w:id="19"/>
      <w:bookmarkEnd w:id="19"/>
      <w:r w:rsidDel="00000000" w:rsidR="00000000" w:rsidRPr="00000000">
        <w:rPr>
          <w:rtl w:val="0"/>
        </w:rPr>
        <w:t xml:space="preserve">morph:Rule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class containing necessary information to add one morpheme to a single word form. It must contain either morph:example or morph:replacement (or both). “Tabular” value of a morpheme must be stored in rdfs:label (e.g. “-s”@en for usual PL in English)</w:t>
      </w:r>
    </w:p>
    <w:p w:rsidR="00000000" w:rsidDel="00000000" w:rsidP="00000000" w:rsidRDefault="00000000" w:rsidRPr="00000000" w14:paraId="000000D5">
      <w:pPr>
        <w:pStyle w:val="Heading3"/>
        <w:pageBreakBefore w:val="0"/>
        <w:rPr/>
      </w:pPr>
      <w:bookmarkStart w:colFirst="0" w:colLast="0" w:name="_32s2a8garps1" w:id="20"/>
      <w:bookmarkEnd w:id="20"/>
      <w:r w:rsidDel="00000000" w:rsidR="00000000" w:rsidRPr="00000000">
        <w:rPr>
          <w:rtl w:val="0"/>
        </w:rPr>
        <w:t xml:space="preserve">morph:Replacement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A class that contains a source and a target for replacement.</w:t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9brsr9n0wl4b" w:id="21"/>
      <w:bookmarkEnd w:id="2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D8">
      <w:pPr>
        <w:pStyle w:val="Heading3"/>
        <w:pageBreakBefore w:val="0"/>
        <w:rPr/>
      </w:pPr>
      <w:bookmarkStart w:colFirst="0" w:colLast="0" w:name="_5kdjnmw016h" w:id="22"/>
      <w:bookmarkEnd w:id="22"/>
      <w:r w:rsidDel="00000000" w:rsidR="00000000" w:rsidRPr="00000000">
        <w:rPr>
          <w:rtl w:val="0"/>
        </w:rPr>
        <w:t xml:space="preserve">morph:paradigm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morph:InflectionType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morph:Paradigm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link to the paradigm for the inflection type</w:t>
      </w:r>
    </w:p>
    <w:p w:rsidR="00000000" w:rsidDel="00000000" w:rsidP="00000000" w:rsidRDefault="00000000" w:rsidRPr="00000000" w14:paraId="000000DC">
      <w:pPr>
        <w:pStyle w:val="Heading3"/>
        <w:pageBreakBefore w:val="0"/>
        <w:rPr/>
      </w:pPr>
      <w:bookmarkStart w:colFirst="0" w:colLast="0" w:name="_ce9hnhk2jf31" w:id="23"/>
      <w:bookmarkEnd w:id="23"/>
      <w:r w:rsidDel="00000000" w:rsidR="00000000" w:rsidRPr="00000000">
        <w:rPr>
          <w:rtl w:val="0"/>
        </w:rPr>
        <w:t xml:space="preserve">morph:prototype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string literal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single generated form that was generated using this rule</w:t>
      </w:r>
    </w:p>
    <w:p w:rsidR="00000000" w:rsidDel="00000000" w:rsidP="00000000" w:rsidRDefault="00000000" w:rsidRPr="00000000" w14:paraId="000000E0">
      <w:pPr>
        <w:pStyle w:val="Heading3"/>
        <w:pageBreakBefore w:val="0"/>
        <w:rPr/>
      </w:pPr>
      <w:bookmarkStart w:colFirst="0" w:colLast="0" w:name="_7lht2720fv5s" w:id="24"/>
      <w:bookmarkEnd w:id="24"/>
      <w:r w:rsidDel="00000000" w:rsidR="00000000" w:rsidRPr="00000000">
        <w:rPr>
          <w:rtl w:val="0"/>
        </w:rPr>
        <w:t xml:space="preserve">morph:next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Links two consecutive inflection types (“slots”), e.g. number and case in Finnish</w:t>
      </w:r>
    </w:p>
    <w:p w:rsidR="00000000" w:rsidDel="00000000" w:rsidP="00000000" w:rsidRDefault="00000000" w:rsidRPr="00000000" w14:paraId="000000E4">
      <w:pPr>
        <w:pStyle w:val="Heading3"/>
        <w:pageBreakBefore w:val="0"/>
        <w:rPr/>
      </w:pPr>
      <w:bookmarkStart w:colFirst="0" w:colLast="0" w:name="_dpgijbaejkf6" w:id="25"/>
      <w:bookmarkEnd w:id="25"/>
      <w:r w:rsidDel="00000000" w:rsidR="00000000" w:rsidRPr="00000000">
        <w:rPr>
          <w:rtl w:val="0"/>
        </w:rPr>
        <w:t xml:space="preserve">morph:inflects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ontolex:Word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link to the first “slot” (inflection type), e.g. an inflection type for number for English nouns</w:t>
      </w:r>
    </w:p>
    <w:p w:rsidR="00000000" w:rsidDel="00000000" w:rsidP="00000000" w:rsidRDefault="00000000" w:rsidRPr="00000000" w14:paraId="000000E8">
      <w:pPr>
        <w:pStyle w:val="Heading3"/>
        <w:pageBreakBefore w:val="0"/>
        <w:rPr/>
      </w:pPr>
      <w:bookmarkStart w:colFirst="0" w:colLast="0" w:name="_io6azg1fh6uq" w:id="26"/>
      <w:bookmarkEnd w:id="26"/>
      <w:commentRangeStart w:id="32"/>
      <w:r w:rsidDel="00000000" w:rsidR="00000000" w:rsidRPr="00000000">
        <w:rPr>
          <w:rtl w:val="0"/>
        </w:rPr>
        <w:t xml:space="preserve">morph:subParadigm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morph:InflectionType</w:t>
      </w:r>
    </w:p>
    <w:p w:rsidR="00000000" w:rsidDel="00000000" w:rsidP="00000000" w:rsidRDefault="00000000" w:rsidRPr="00000000" w14:paraId="000000EB">
      <w:pPr>
        <w:pStyle w:val="Heading3"/>
        <w:pageBreakBefore w:val="0"/>
        <w:rPr/>
      </w:pPr>
      <w:bookmarkStart w:colFirst="0" w:colLast="0" w:name="_m2hiqc61b5qh" w:id="27"/>
      <w:bookmarkEnd w:id="27"/>
      <w:r w:rsidDel="00000000" w:rsidR="00000000" w:rsidRPr="00000000">
        <w:rPr>
          <w:rtl w:val="0"/>
        </w:rPr>
        <w:t xml:space="preserve">morph:replacement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morph:Replacement</w:t>
      </w:r>
    </w:p>
    <w:p w:rsidR="00000000" w:rsidDel="00000000" w:rsidP="00000000" w:rsidRDefault="00000000" w:rsidRPr="00000000" w14:paraId="000000EE">
      <w:pPr>
        <w:pStyle w:val="Heading3"/>
        <w:pageBreakBefore w:val="0"/>
        <w:rPr/>
      </w:pPr>
      <w:bookmarkStart w:colFirst="0" w:colLast="0" w:name="_4s9it28e4goa" w:id="28"/>
      <w:bookmarkEnd w:id="28"/>
      <w:r w:rsidDel="00000000" w:rsidR="00000000" w:rsidRPr="00000000">
        <w:rPr>
          <w:rtl w:val="0"/>
        </w:rPr>
        <w:t xml:space="preserve">morph:inflectsFor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unrestricted?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4" w:date="2019-12-10T09:51:55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connection to a morph instance?</w:t>
      </w:r>
    </w:p>
  </w:comment>
  <w:comment w:author="Christian Chiarcos" w:id="5" w:date="2019-12-19T12:07:32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mnemnonic label ..., e.g.,</w:t>
      </w:r>
    </w:p>
  </w:comment>
  <w:comment w:author="Max Ionov" w:id="1" w:date="2019-12-10T10:53:48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SubParadigm?</w:t>
      </w:r>
    </w:p>
  </w:comment>
  <w:comment w:author="Julia Bosque Gil" w:id="2" w:date="2019-12-10T10:54:10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from my side</w:t>
      </w:r>
    </w:p>
  </w:comment>
  <w:comment w:author="Max Ionov" w:id="3" w:date="2019-12-19T12:04:37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CC: +1</w:t>
      </w:r>
    </w:p>
  </w:comment>
  <w:comment w:author="Max Ionov" w:id="13" w:date="2019-12-10T09:52:31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can't be Paradigm because this won't give us enough information. But we can have a property for a paradigm if we want to (we can get it via a property path morph:inflects/morph:paradigm)</w:t>
      </w:r>
    </w:p>
  </w:comment>
  <w:comment w:author="Stefania Racioppa" w:id="20" w:date="2019-12-12T16:09:18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something like ':it-adj_002_pos' or ':it-adj_002_sup_f-sg' instead of '002_01', '002_02', etc?</w:t>
      </w:r>
    </w:p>
  </w:comment>
  <w:comment w:author="Max Ionov" w:id="21" w:date="2019-12-19T12:19:29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this is definitely better</w:t>
      </w:r>
    </w:p>
  </w:comment>
  <w:comment w:author="Christian Chiarcos" w:id="6" w:date="2019-12-19T11:02:27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single generated form" for a generic rule makes sense only if the base form is provided, too. So, this string should be something like "plant -&gt; planted (past participle)"</w:t>
      </w:r>
    </w:p>
  </w:comment>
  <w:comment w:author="Max Ionov" w:id="7" w:date="2019-12-19T12:23:41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need this, because subParadigm has no variability and morph:example has (should have) a limitation "at most 1"</w:t>
      </w:r>
    </w:p>
  </w:comment>
  <w:comment w:author="Max Ionov" w:id="8" w:date="2019-12-19T12:23:53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CC: we can call it "morph:prototype"</w:t>
      </w:r>
    </w:p>
  </w:comment>
  <w:comment w:author="Max Ionov" w:id="9" w:date="2019-12-19T10:57:27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add a property for a specific string for this rule, like rdf:value or rdfs:label</w:t>
      </w:r>
    </w:p>
  </w:comment>
  <w:comment w:author="Max Ionov" w:id="10" w:date="2019-12-19T10:58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cases when we don't generate</w:t>
      </w:r>
    </w:p>
  </w:comment>
  <w:comment w:author="Max Ionov" w:id="22" w:date="2020-01-07T07:54:15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morph:inflectsAs or morph:subParadigm?</w:t>
      </w:r>
    </w:p>
  </w:comment>
  <w:comment w:author="John McCrae" w:id="23" w:date="2020-01-07T10:04:19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subParadigmOf (like rdfs:subPropertyOf)?</w:t>
      </w:r>
    </w:p>
  </w:comment>
  <w:comment w:author="Max Ionov" w:id="15" w:date="2019-12-10T09:46:49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generation</w:t>
      </w:r>
    </w:p>
  </w:comment>
  <w:comment w:author="Max Ionov" w:id="16" w:date="2019-12-10T09:47:50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it will get the forms more or less the same way as here: https://docs.google.com/document/d/1wCDPgCxhsdWKQtXcvtUfY-oFfhnE0nMZ_Pzsk5TN9s8/edit?usp=sharing</w:t>
      </w:r>
    </w:p>
  </w:comment>
  <w:comment w:author="Bettina Klimek" w:id="24" w:date="2019-12-10T10:49:48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proposal: morph:inflectsFor</w:t>
      </w:r>
    </w:p>
  </w:comment>
  <w:comment w:author="Anonymous" w:id="25" w:date="2019-12-12T16:02:52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 :-)</w:t>
      </w:r>
    </w:p>
  </w:comment>
  <w:comment w:author="Anonymous" w:id="26" w:date="2019-12-12T16:04:02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Stefania</w:t>
      </w:r>
    </w:p>
  </w:comment>
  <w:comment w:author="Max Ionov" w:id="27" w:date="2019-12-19T12:14:58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CC: +1</w:t>
      </w:r>
    </w:p>
  </w:comment>
  <w:comment w:author="Max Ionov" w:id="28" w:date="2019-12-19T12:20:25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class to create for this? It should be exactly the domain for lexinfo properties. Except that it's not defined :)</w:t>
      </w:r>
    </w:p>
  </w:comment>
  <w:comment w:author="Bettina Klimek" w:id="0" w:date="2019-12-10T09:59:05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replacing ontolex:Form with ontolex:Word the property morph:consistsOfMorph cannot be used anymore.</w:t>
      </w:r>
    </w:p>
  </w:comment>
  <w:comment w:author="Max Ionov" w:id="32" w:date="2020-01-07T08:09:5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morph:inflectsAs</w:t>
      </w:r>
    </w:p>
  </w:comment>
  <w:comment w:author="John McCrae" w:id="17" w:date="2020-01-07T10:04:53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ontolex:morphologicalPattern</w:t>
      </w:r>
    </w:p>
  </w:comment>
  <w:comment w:author="Max Ionov" w:id="14" w:date="2019-12-10T09:52:58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 suggested to add an inverse property</w:t>
      </w:r>
    </w:p>
  </w:comment>
  <w:comment w:author="Stefania Racioppa" w:id="18" w:date="2019-12-12T16:17:21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morph:MorphologicalPattern, or only morph:Pattern?</w:t>
      </w:r>
    </w:p>
  </w:comment>
  <w:comment w:author="Max Ionov" w:id="19" w:date="2019-12-10T10:57:22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comment above</w:t>
      </w:r>
    </w:p>
  </w:comment>
  <w:comment w:author="Max Ionov" w:id="11" w:date="2019-12-10T09:53:45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Bettina: what about the other "next" property for morph:FormationPattern (for derived words)?</w:t>
      </w:r>
    </w:p>
  </w:comment>
  <w:comment w:author="Max Ionov" w:id="12" w:date="2019-12-10T09:54:06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Max: Hmm, if we can reuse it, it would be great</w:t>
      </w:r>
    </w:p>
  </w:comment>
  <w:comment w:author="Max Ionov" w:id="29" w:date="2019-12-10T10:20:00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blank nodes we could create instances</w:t>
      </w:r>
    </w:p>
  </w:comment>
  <w:comment w:author="Max Ionov" w:id="30" w:date="2019-12-19T12:16:15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class morph:Replacement</w:t>
      </w:r>
    </w:p>
  </w:comment>
  <w:comment w:author="Max Ionov" w:id="31" w:date="2019-12-19T12:18:06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have subclasses, some rules may not assign any morph values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