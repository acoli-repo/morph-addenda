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Christian C.</w:t>
      </w:r>
    </w:p>
    <w:p w:rsidR="00000000" w:rsidDel="00000000" w:rsidP="00000000" w:rsidRDefault="00000000" w:rsidRPr="00000000" w14:paraId="00000004">
      <w:pPr>
        <w:pageBreakBefore w:val="0"/>
        <w:rPr/>
      </w:pPr>
      <w:r w:rsidDel="00000000" w:rsidR="00000000" w:rsidRPr="00000000">
        <w:rPr>
          <w:rtl w:val="0"/>
        </w:rPr>
        <w:t xml:space="preserve">Stefania Racioppa</w:t>
      </w:r>
    </w:p>
    <w:p w:rsidR="00000000" w:rsidDel="00000000" w:rsidP="00000000" w:rsidRDefault="00000000" w:rsidRPr="00000000" w14:paraId="00000005">
      <w:pPr>
        <w:pageBreakBefore w:val="0"/>
        <w:rPr/>
      </w:pPr>
      <w:r w:rsidDel="00000000" w:rsidR="00000000" w:rsidRPr="00000000">
        <w:rPr>
          <w:rtl w:val="0"/>
        </w:rPr>
        <w:t xml:space="preserve">Fahad Khan</w:t>
      </w:r>
    </w:p>
    <w:p w:rsidR="00000000" w:rsidDel="00000000" w:rsidP="00000000" w:rsidRDefault="00000000" w:rsidRPr="00000000" w14:paraId="00000006">
      <w:pPr>
        <w:pageBreakBefore w:val="0"/>
        <w:rPr/>
      </w:pPr>
      <w:r w:rsidDel="00000000" w:rsidR="00000000" w:rsidRPr="00000000">
        <w:rPr>
          <w:rtl w:val="0"/>
        </w:rPr>
        <w:t xml:space="preserve">Max</w:t>
      </w:r>
    </w:p>
    <w:p w:rsidR="00000000" w:rsidDel="00000000" w:rsidP="00000000" w:rsidRDefault="00000000" w:rsidRPr="00000000" w14:paraId="00000007">
      <w:pPr>
        <w:pageBreakBefore w:val="0"/>
        <w:rPr/>
      </w:pPr>
      <w:r w:rsidDel="00000000" w:rsidR="00000000" w:rsidRPr="00000000">
        <w:rPr>
          <w:rtl w:val="0"/>
        </w:rPr>
        <w:t xml:space="preserve">Julia</w:t>
      </w:r>
    </w:p>
    <w:p w:rsidR="00000000" w:rsidDel="00000000" w:rsidP="00000000" w:rsidRDefault="00000000" w:rsidRPr="00000000" w14:paraId="00000008">
      <w:pPr>
        <w:pageBreakBefore w:val="0"/>
        <w:rPr/>
      </w:pPr>
      <w:r w:rsidDel="00000000" w:rsidR="00000000" w:rsidRPr="00000000">
        <w:rPr>
          <w:rtl w:val="0"/>
        </w:rPr>
        <w:t xml:space="preserve">Ranka Stanković</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Agenda</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b w:val="1"/>
          <w:sz w:val="26"/>
          <w:szCs w:val="26"/>
        </w:rPr>
      </w:pPr>
      <w:r w:rsidDel="00000000" w:rsidR="00000000" w:rsidRPr="00000000">
        <w:rPr>
          <w:b w:val="1"/>
          <w:sz w:val="26"/>
          <w:szCs w:val="26"/>
          <w:rtl w:val="0"/>
        </w:rPr>
        <w:t xml:space="preserve">Discussion and rating of old and new representation needs</w:t>
      </w:r>
    </w:p>
    <w:p w:rsidR="00000000" w:rsidDel="00000000" w:rsidP="00000000" w:rsidRDefault="00000000" w:rsidRPr="00000000" w14:paraId="0000000D">
      <w:pPr>
        <w:pageBreakBefore w:val="0"/>
        <w:ind w:left="720" w:firstLine="0"/>
        <w:rPr>
          <w:b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representation needs will be discussed by choosing between the following two options:</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1) The OntoLex morphology module should NOT be able to express the issue,</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2) The OntoLex morphology module should be able to express the issue, as either </w:t>
      </w:r>
    </w:p>
    <w:p w:rsidR="00000000" w:rsidDel="00000000" w:rsidP="00000000" w:rsidRDefault="00000000" w:rsidRPr="00000000" w14:paraId="00000011">
      <w:pPr>
        <w:pageBreakBefore w:val="0"/>
        <w:numPr>
          <w:ilvl w:val="0"/>
          <w:numId w:val="6"/>
        </w:numPr>
        <w:spacing w:after="0" w:afterAutospacing="0" w:before="240" w:lineRule="auto"/>
        <w:ind w:left="720" w:hanging="360"/>
        <w:rPr>
          <w:u w:val="none"/>
        </w:rPr>
      </w:pPr>
      <w:r w:rsidDel="00000000" w:rsidR="00000000" w:rsidRPr="00000000">
        <w:rPr>
          <w:rtl w:val="0"/>
        </w:rPr>
        <w:t xml:space="preserve">a) being an explicit part of the model,</w:t>
      </w:r>
    </w:p>
    <w:p w:rsidR="00000000" w:rsidDel="00000000" w:rsidP="00000000" w:rsidRDefault="00000000" w:rsidRPr="00000000" w14:paraId="00000012">
      <w:pPr>
        <w:pageBreakBefore w:val="0"/>
        <w:numPr>
          <w:ilvl w:val="0"/>
          <w:numId w:val="6"/>
        </w:numPr>
        <w:spacing w:after="0" w:afterAutospacing="0" w:before="0" w:beforeAutospacing="0" w:lineRule="auto"/>
        <w:ind w:left="720" w:hanging="360"/>
        <w:rPr>
          <w:u w:val="none"/>
        </w:rPr>
      </w:pPr>
      <w:r w:rsidDel="00000000" w:rsidR="00000000" w:rsidRPr="00000000">
        <w:rPr>
          <w:rtl w:val="0"/>
        </w:rPr>
        <w:t xml:space="preserve">b) being referenced to an existing external model or </w:t>
      </w:r>
    </w:p>
    <w:p w:rsidR="00000000" w:rsidDel="00000000" w:rsidP="00000000" w:rsidRDefault="00000000" w:rsidRPr="00000000" w14:paraId="00000013">
      <w:pPr>
        <w:pageBreakBefore w:val="0"/>
        <w:numPr>
          <w:ilvl w:val="0"/>
          <w:numId w:val="6"/>
        </w:numPr>
        <w:spacing w:after="240" w:before="0" w:beforeAutospacing="0" w:lineRule="auto"/>
        <w:ind w:left="720" w:hanging="360"/>
        <w:rPr>
          <w:u w:val="none"/>
        </w:rPr>
      </w:pPr>
      <w:r w:rsidDel="00000000" w:rsidR="00000000" w:rsidRPr="00000000">
        <w:rPr>
          <w:rtl w:val="0"/>
        </w:rPr>
        <w:t xml:space="preserve">c) being no explicit part of the model but at least addressed in the model specification by providing a usage recommendation.</w:t>
      </w:r>
    </w:p>
    <w:p w:rsidR="00000000" w:rsidDel="00000000" w:rsidP="00000000" w:rsidRDefault="00000000" w:rsidRPr="00000000" w14:paraId="00000014">
      <w:pPr>
        <w:pageBreakBefore w:val="0"/>
        <w:spacing w:after="240" w:before="240" w:lineRule="auto"/>
        <w:rPr>
          <w:b w:val="1"/>
        </w:rPr>
      </w:pPr>
      <w:r w:rsidDel="00000000" w:rsidR="00000000" w:rsidRPr="00000000">
        <w:rPr>
          <w:b w:val="1"/>
          <w:rtl w:val="0"/>
        </w:rPr>
        <w:t xml:space="preserve">N2: More Specifications of Affixes, Decision: open</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CC: no, if we express position information in another way</w:t>
      </w:r>
    </w:p>
    <w:p w:rsidR="00000000" w:rsidDel="00000000" w:rsidP="00000000" w:rsidRDefault="00000000" w:rsidRPr="00000000" w14:paraId="00000016">
      <w:pPr>
        <w:pageBreakBefore w:val="0"/>
        <w:spacing w:after="240" w:before="240" w:lineRule="auto"/>
        <w:rPr>
          <w:b w:val="1"/>
        </w:rPr>
      </w:pPr>
      <w:r w:rsidDel="00000000" w:rsidR="00000000" w:rsidRPr="00000000">
        <w:rPr>
          <w:b w:val="1"/>
          <w:rtl w:val="0"/>
        </w:rPr>
        <w:t xml:space="preserve">N5: Morphemic Gloss, Decision: 1 (NOT)</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Max: not required</w:t>
      </w:r>
    </w:p>
    <w:p w:rsidR="00000000" w:rsidDel="00000000" w:rsidP="00000000" w:rsidRDefault="00000000" w:rsidRPr="00000000" w14:paraId="00000018">
      <w:pPr>
        <w:pageBreakBefore w:val="0"/>
        <w:spacing w:after="240" w:before="240" w:lineRule="auto"/>
        <w:rPr>
          <w:b w:val="1"/>
        </w:rPr>
      </w:pPr>
      <w:r w:rsidDel="00000000" w:rsidR="00000000" w:rsidRPr="00000000">
        <w:rPr>
          <w:rtl w:val="0"/>
        </w:rPr>
        <w:t xml:space="preserve">CC: can be modelled by FrAC attestation by reference to an example, e.g., an annotation in a  corpus (e.g., using the Ligt vocabulary or whatever comes out of </w:t>
      </w:r>
      <w:hyperlink r:id="rId7">
        <w:r w:rsidDel="00000000" w:rsidR="00000000" w:rsidRPr="00000000">
          <w:rPr>
            <w:color w:val="1155cc"/>
            <w:u w:val="single"/>
            <w:rtl w:val="0"/>
          </w:rPr>
          <w:t xml:space="preserve">LD4LT discussions on linguistic annotation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ageBreakBefore w:val="0"/>
        <w:spacing w:after="240" w:before="240" w:lineRule="auto"/>
        <w:rPr>
          <w:b w:val="1"/>
        </w:rPr>
      </w:pPr>
      <w:r w:rsidDel="00000000" w:rsidR="00000000" w:rsidRPr="00000000">
        <w:rPr>
          <w:b w:val="1"/>
          <w:rtl w:val="0"/>
        </w:rPr>
        <w:t xml:space="preserve">N10: Suppletive forms replace a stem+affix combination with a wholly different word, Decision: 2a </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John: already covered (a lexical entry can have more than 1 root)</w:t>
      </w:r>
    </w:p>
    <w:p w:rsidR="00000000" w:rsidDel="00000000" w:rsidP="00000000" w:rsidRDefault="00000000" w:rsidRPr="00000000" w14:paraId="0000001B">
      <w:pPr>
        <w:pageBreakBefore w:val="0"/>
        <w:spacing w:after="240" w:before="240" w:lineRule="auto"/>
        <w:rPr/>
      </w:pPr>
      <w:r w:rsidDel="00000000" w:rsidR="00000000" w:rsidRPr="00000000">
        <w:rPr>
          <w:b w:val="1"/>
          <w:rtl w:val="0"/>
        </w:rPr>
        <w:t xml:space="preserve">N11: Morphology crosses part-of-speech boundaries (derivation), Decision: </w:t>
      </w:r>
      <w:r w:rsidDel="00000000" w:rsidR="00000000" w:rsidRPr="00000000">
        <w:rPr>
          <w:rtl w:val="0"/>
        </w:rPr>
        <w:t xml:space="preserve">postponed</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Marco: Next meeting: LiLa sample data with a suggested extension</w:t>
      </w:r>
    </w:p>
    <w:p w:rsidR="00000000" w:rsidDel="00000000" w:rsidP="00000000" w:rsidRDefault="00000000" w:rsidRPr="00000000" w14:paraId="0000001D">
      <w:pPr>
        <w:pageBreakBefore w:val="0"/>
        <w:spacing w:after="240" w:before="240" w:lineRule="auto"/>
        <w:rPr>
          <w:b w:val="1"/>
        </w:rPr>
      </w:pPr>
      <w:r w:rsidDel="00000000" w:rsidR="00000000" w:rsidRPr="00000000">
        <w:rPr>
          <w:b w:val="1"/>
          <w:rtl w:val="0"/>
        </w:rPr>
        <w:t xml:space="preserve">N12: Morphs linked to Lexical Entries, Decision: 2a </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John: question is if we can underspecify the morphological pattern</w:t>
      </w:r>
    </w:p>
    <w:p w:rsidR="00000000" w:rsidDel="00000000" w:rsidP="00000000" w:rsidRDefault="00000000" w:rsidRPr="00000000" w14:paraId="0000001F">
      <w:pPr>
        <w:pageBreakBefore w:val="0"/>
        <w:spacing w:after="240" w:before="240" w:lineRule="auto"/>
        <w:rPr>
          <w:b w:val="1"/>
        </w:rPr>
      </w:pPr>
      <w:r w:rsidDel="00000000" w:rsidR="00000000" w:rsidRPr="00000000">
        <w:rPr>
          <w:b w:val="1"/>
          <w:rtl w:val="0"/>
        </w:rPr>
        <w:t xml:space="preserve">N13: Multiple segmentation strategies, Decision: 2a</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Way to allow more than 1 segmentation of a single ontolex:Form</w:t>
      </w:r>
    </w:p>
    <w:p w:rsidR="00000000" w:rsidDel="00000000" w:rsidP="00000000" w:rsidRDefault="00000000" w:rsidRPr="00000000" w14:paraId="00000021">
      <w:pPr>
        <w:pageBreakBefore w:val="0"/>
        <w:spacing w:after="240" w:before="240" w:lineRule="auto"/>
        <w:rPr>
          <w:b w:val="1"/>
        </w:rPr>
      </w:pPr>
      <w:r w:rsidDel="00000000" w:rsidR="00000000" w:rsidRPr="00000000">
        <w:rPr>
          <w:b w:val="1"/>
          <w:rtl w:val="0"/>
        </w:rPr>
        <w:t xml:space="preserve">N14: The morphosyntax of a language describes how the morphemes in a word affect its combinatoric potential, Decision: 2a</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 recursive generation)</w:t>
      </w:r>
    </w:p>
    <w:p w:rsidR="00000000" w:rsidDel="00000000" w:rsidP="00000000" w:rsidRDefault="00000000" w:rsidRPr="00000000" w14:paraId="00000023">
      <w:pPr>
        <w:pageBreakBefore w:val="0"/>
        <w:spacing w:after="240" w:before="240" w:lineRule="auto"/>
        <w:rPr>
          <w:b w:val="1"/>
        </w:rPr>
      </w:pPr>
      <w:r w:rsidDel="00000000" w:rsidR="00000000" w:rsidRPr="00000000">
        <w:rPr>
          <w:b w:val="1"/>
          <w:rtl w:val="0"/>
        </w:rPr>
        <w:t xml:space="preserve">N15: The phones making up a morpheme don’t have to be contiguous, 2a</w:t>
      </w:r>
    </w:p>
    <w:p w:rsidR="00000000" w:rsidDel="00000000" w:rsidP="00000000" w:rsidRDefault="00000000" w:rsidRPr="00000000" w14:paraId="00000024">
      <w:pPr>
        <w:pageBreakBefore w:val="0"/>
        <w:spacing w:after="240" w:before="240" w:lineRule="auto"/>
        <w:rPr>
          <w:b w:val="1"/>
        </w:rPr>
      </w:pPr>
      <w:r w:rsidDel="00000000" w:rsidR="00000000" w:rsidRPr="00000000">
        <w:rPr>
          <w:b w:val="1"/>
          <w:rtl w:val="0"/>
        </w:rPr>
        <w:t xml:space="preserve">N16: The form of a morpheme doesn’t have to consist of phones, 2a</w:t>
      </w:r>
    </w:p>
    <w:p w:rsidR="00000000" w:rsidDel="00000000" w:rsidP="00000000" w:rsidRDefault="00000000" w:rsidRPr="00000000" w14:paraId="00000025">
      <w:pPr>
        <w:pageBreakBefore w:val="0"/>
        <w:spacing w:after="240" w:before="240" w:lineRule="auto"/>
        <w:rPr>
          <w:b w:val="1"/>
        </w:rPr>
      </w:pPr>
      <w:r w:rsidDel="00000000" w:rsidR="00000000" w:rsidRPr="00000000">
        <w:rPr>
          <w:b w:val="1"/>
          <w:rtl w:val="0"/>
        </w:rPr>
        <w:t xml:space="preserve">N17: Meanings of stems and roots, 2c</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Etymological dictionary for example, Marco can provide example </w:t>
      </w:r>
    </w:p>
    <w:p w:rsidR="00000000" w:rsidDel="00000000" w:rsidP="00000000" w:rsidRDefault="00000000" w:rsidRPr="00000000" w14:paraId="00000027">
      <w:pPr>
        <w:pageBreakBefore w:val="0"/>
        <w:rPr>
          <w:b w:val="1"/>
        </w:rPr>
      </w:pPr>
      <w:r w:rsidDel="00000000" w:rsidR="00000000" w:rsidRPr="00000000">
        <w:rPr>
          <w:b w:val="1"/>
          <w:rtl w:val="0"/>
        </w:rPr>
        <w:t xml:space="preserve">Also N17: Link morphs and senses</w:t>
      </w:r>
    </w:p>
    <w:p w:rsidR="00000000" w:rsidDel="00000000" w:rsidP="00000000" w:rsidRDefault="00000000" w:rsidRPr="00000000" w14:paraId="00000028">
      <w:pPr>
        <w:pageBreakBefore w:val="0"/>
        <w:rPr/>
      </w:pPr>
      <w:r w:rsidDel="00000000" w:rsidR="00000000" w:rsidRPr="00000000">
        <w:rPr>
          <w:rtl w:val="0"/>
        </w:rPr>
        <w:t xml:space="preserve">For roots or stems with lexical senses or lexical concepts, e.g., for semantic fields of roots , e.g., reconstructed protoforms (resp., their meaning) [why is Morph not a Lexical Entry?]</w:t>
      </w:r>
    </w:p>
    <w:p w:rsidR="00000000" w:rsidDel="00000000" w:rsidP="00000000" w:rsidRDefault="00000000" w:rsidRPr="00000000" w14:paraId="00000029">
      <w:pPr>
        <w:pageBreakBefore w:val="0"/>
        <w:spacing w:after="240" w:before="240" w:lineRule="auto"/>
        <w:rPr>
          <w:b w:val="1"/>
        </w:rPr>
      </w:pPr>
      <w:r w:rsidDel="00000000" w:rsidR="00000000" w:rsidRPr="00000000">
        <w:rPr>
          <w:b w:val="1"/>
          <w:rtl w:val="0"/>
        </w:rPr>
        <w:t xml:space="preserve">N19: Derivational Meanings</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Cf. N11</w:t>
      </w:r>
    </w:p>
    <w:p w:rsidR="00000000" w:rsidDel="00000000" w:rsidP="00000000" w:rsidRDefault="00000000" w:rsidRPr="00000000" w14:paraId="0000002B">
      <w:pPr>
        <w:pageBreakBefore w:val="0"/>
        <w:spacing w:after="240" w:before="240" w:lineRule="auto"/>
        <w:rPr>
          <w:b w:val="1"/>
        </w:rPr>
      </w:pPr>
      <w:r w:rsidDel="00000000" w:rsidR="00000000" w:rsidRPr="00000000">
        <w:rPr>
          <w:b w:val="1"/>
          <w:rtl w:val="0"/>
        </w:rPr>
        <w:t xml:space="preserve">N21: “Missing” part of the stem becomes a separate token, 2a</w:t>
      </w:r>
    </w:p>
    <w:p w:rsidR="00000000" w:rsidDel="00000000" w:rsidP="00000000" w:rsidRDefault="00000000" w:rsidRPr="00000000" w14:paraId="0000002C">
      <w:pPr>
        <w:pageBreakBefore w:val="0"/>
        <w:spacing w:after="240" w:before="240" w:lineRule="auto"/>
        <w:rPr>
          <w:b w:val="1"/>
        </w:rPr>
      </w:pPr>
      <w:r w:rsidDel="00000000" w:rsidR="00000000" w:rsidRPr="00000000">
        <w:rPr>
          <w:b w:val="1"/>
          <w:rtl w:val="0"/>
        </w:rPr>
        <w:t xml:space="preserve">N22: Variants of a single word form under a given lexical entry, 2a</w:t>
      </w:r>
    </w:p>
    <w:p w:rsidR="00000000" w:rsidDel="00000000" w:rsidP="00000000" w:rsidRDefault="00000000" w:rsidRPr="00000000" w14:paraId="0000002D">
      <w:pPr>
        <w:pageBreakBefore w:val="0"/>
        <w:widowControl w:val="0"/>
        <w:spacing w:line="240" w:lineRule="auto"/>
        <w:jc w:val="left"/>
        <w:rPr>
          <w:b w:val="1"/>
        </w:rPr>
      </w:pPr>
      <w:r w:rsidDel="00000000" w:rsidR="00000000" w:rsidRPr="00000000">
        <w:rPr>
          <w:b w:val="1"/>
          <w:rtl w:val="0"/>
        </w:rPr>
        <w:t xml:space="preserve">N23: Word-form generation takes LexicalEntry and Form as input</w:t>
      </w:r>
    </w:p>
    <w:p w:rsidR="00000000" w:rsidDel="00000000" w:rsidP="00000000" w:rsidRDefault="00000000" w:rsidRPr="00000000" w14:paraId="0000002E">
      <w:pPr>
        <w:pageBreakBefore w:val="0"/>
        <w:widowControl w:val="0"/>
        <w:spacing w:line="240" w:lineRule="auto"/>
        <w:jc w:val="left"/>
        <w:rPr>
          <w:b w:val="1"/>
        </w:rPr>
      </w:pPr>
      <w:r w:rsidDel="00000000" w:rsidR="00000000" w:rsidRPr="00000000">
        <w:rPr>
          <w:rtl w:val="0"/>
        </w:rPr>
      </w:r>
    </w:p>
    <w:p w:rsidR="00000000" w:rsidDel="00000000" w:rsidP="00000000" w:rsidRDefault="00000000" w:rsidRPr="00000000" w14:paraId="0000002F">
      <w:pPr>
        <w:pageBreakBefore w:val="0"/>
        <w:widowControl w:val="0"/>
        <w:spacing w:line="240" w:lineRule="auto"/>
        <w:jc w:val="left"/>
        <w:rPr>
          <w:b w:val="1"/>
        </w:rPr>
      </w:pPr>
      <w:r w:rsidDel="00000000" w:rsidR="00000000" w:rsidRPr="00000000">
        <w:rPr>
          <w:b w:val="1"/>
          <w:rtl w:val="0"/>
        </w:rPr>
        <w:t xml:space="preserve">N24: Coverage of morphological language types</w:t>
      </w:r>
    </w:p>
    <w:p w:rsidR="00000000" w:rsidDel="00000000" w:rsidP="00000000" w:rsidRDefault="00000000" w:rsidRPr="00000000" w14:paraId="00000030">
      <w:pPr>
        <w:pageBreakBefore w:val="0"/>
        <w:widowControl w:val="0"/>
        <w:spacing w:line="240" w:lineRule="auto"/>
        <w:jc w:val="left"/>
        <w:rPr/>
      </w:pPr>
      <w:r w:rsidDel="00000000" w:rsidR="00000000" w:rsidRPr="00000000">
        <w:rPr>
          <w:rtl w:val="0"/>
        </w:rPr>
        <w:t xml:space="preserve">Incorporating languages (Inuktitut)</w:t>
      </w:r>
    </w:p>
    <w:p w:rsidR="00000000" w:rsidDel="00000000" w:rsidP="00000000" w:rsidRDefault="00000000" w:rsidRPr="00000000" w14:paraId="00000031">
      <w:pPr>
        <w:pageBreakBefore w:val="0"/>
        <w:widowControl w:val="0"/>
        <w:spacing w:line="240" w:lineRule="auto"/>
        <w:jc w:val="left"/>
        <w:rPr/>
      </w:pPr>
      <w:r w:rsidDel="00000000" w:rsidR="00000000" w:rsidRPr="00000000">
        <w:rPr>
          <w:rtl w:val="0"/>
        </w:rPr>
        <w:t xml:space="preserve">Agglutinating languages (Sumerian)</w:t>
      </w:r>
    </w:p>
    <w:p w:rsidR="00000000" w:rsidDel="00000000" w:rsidP="00000000" w:rsidRDefault="00000000" w:rsidRPr="00000000" w14:paraId="00000032">
      <w:pPr>
        <w:pageBreakBefore w:val="0"/>
        <w:widowControl w:val="0"/>
        <w:spacing w:line="240" w:lineRule="auto"/>
        <w:jc w:val="left"/>
        <w:rPr/>
      </w:pPr>
      <w:r w:rsidDel="00000000" w:rsidR="00000000" w:rsidRPr="00000000">
        <w:rPr>
          <w:rtl w:val="0"/>
        </w:rPr>
        <w:t xml:space="preserve">Polysythetic languages (Old High German, Old Irish)</w:t>
      </w:r>
    </w:p>
    <w:p w:rsidR="00000000" w:rsidDel="00000000" w:rsidP="00000000" w:rsidRDefault="00000000" w:rsidRPr="00000000" w14:paraId="00000033">
      <w:pPr>
        <w:pageBreakBefore w:val="0"/>
        <w:widowControl w:val="0"/>
        <w:spacing w:line="240" w:lineRule="auto"/>
        <w:jc w:val="left"/>
        <w:rPr/>
      </w:pPr>
      <w:r w:rsidDel="00000000" w:rsidR="00000000" w:rsidRPr="00000000">
        <w:rPr>
          <w:rtl w:val="0"/>
        </w:rPr>
        <w:t xml:space="preserve">Turkic languages</w:t>
      </w:r>
    </w:p>
    <w:p w:rsidR="00000000" w:rsidDel="00000000" w:rsidP="00000000" w:rsidRDefault="00000000" w:rsidRPr="00000000" w14:paraId="00000034">
      <w:pPr>
        <w:pageBreakBefore w:val="0"/>
        <w:widowControl w:val="0"/>
        <w:spacing w:line="240" w:lineRule="auto"/>
        <w:jc w:val="left"/>
        <w:rPr>
          <w:b w:val="1"/>
        </w:rPr>
      </w:pPr>
      <w:r w:rsidDel="00000000" w:rsidR="00000000" w:rsidRPr="00000000">
        <w:rPr>
          <w:rtl w:val="0"/>
        </w:rPr>
      </w:r>
    </w:p>
    <w:p w:rsidR="00000000" w:rsidDel="00000000" w:rsidP="00000000" w:rsidRDefault="00000000" w:rsidRPr="00000000" w14:paraId="00000035">
      <w:pPr>
        <w:pageBreakBefore w:val="0"/>
        <w:widowControl w:val="0"/>
        <w:spacing w:line="240" w:lineRule="auto"/>
        <w:jc w:val="left"/>
        <w:rPr>
          <w:b w:val="1"/>
        </w:rPr>
      </w:pPr>
      <w:r w:rsidDel="00000000" w:rsidR="00000000" w:rsidRPr="00000000">
        <w:rPr>
          <w:b w:val="1"/>
          <w:rtl w:val="0"/>
        </w:rPr>
        <w:t xml:space="preserve">N25: Suggestion for discussion: Agree on output data</w:t>
      </w:r>
    </w:p>
    <w:p w:rsidR="00000000" w:rsidDel="00000000" w:rsidP="00000000" w:rsidRDefault="00000000" w:rsidRPr="00000000" w14:paraId="00000036">
      <w:pPr>
        <w:pageBreakBefore w:val="0"/>
        <w:widowControl w:val="0"/>
        <w:spacing w:line="240" w:lineRule="auto"/>
        <w:jc w:val="left"/>
        <w:rPr>
          <w:b w:val="1"/>
        </w:rPr>
      </w:pPr>
      <w:r w:rsidDel="00000000" w:rsidR="00000000" w:rsidRPr="00000000">
        <w:rPr>
          <w:rtl w:val="0"/>
        </w:rPr>
      </w:r>
    </w:p>
    <w:p w:rsidR="00000000" w:rsidDel="00000000" w:rsidP="00000000" w:rsidRDefault="00000000" w:rsidRPr="00000000" w14:paraId="00000037">
      <w:pPr>
        <w:pageBreakBefore w:val="0"/>
        <w:widowControl w:val="0"/>
        <w:spacing w:line="240" w:lineRule="auto"/>
        <w:jc w:val="left"/>
        <w:rPr>
          <w:b w:val="1"/>
        </w:rPr>
      </w:pPr>
      <w:r w:rsidDel="00000000" w:rsidR="00000000" w:rsidRPr="00000000">
        <w:rPr>
          <w:b w:val="1"/>
          <w:rtl w:val="0"/>
        </w:rPr>
        <w:t xml:space="preserve">Missing modelling needs:</w:t>
      </w:r>
    </w:p>
    <w:p w:rsidR="00000000" w:rsidDel="00000000" w:rsidP="00000000" w:rsidRDefault="00000000" w:rsidRPr="00000000" w14:paraId="00000038">
      <w:pPr>
        <w:pageBreakBefore w:val="0"/>
        <w:widowControl w:val="0"/>
        <w:spacing w:line="240" w:lineRule="auto"/>
        <w:jc w:val="left"/>
        <w:rPr>
          <w:color w:val="1d1c1d"/>
          <w:sz w:val="23"/>
          <w:szCs w:val="23"/>
        </w:rPr>
      </w:pPr>
      <w:r w:rsidDel="00000000" w:rsidR="00000000" w:rsidRPr="00000000">
        <w:rPr>
          <w:b w:val="1"/>
          <w:rtl w:val="0"/>
        </w:rPr>
        <w:t xml:space="preserve"> </w:t>
      </w:r>
      <w:r w:rsidDel="00000000" w:rsidR="00000000" w:rsidRPr="00000000">
        <w:rPr>
          <w:color w:val="1d1c1d"/>
          <w:sz w:val="23"/>
          <w:szCs w:val="23"/>
          <w:rtl w:val="0"/>
        </w:rPr>
        <w:t xml:space="preserve">4 ways to represent inflected word-forms</w:t>
      </w:r>
    </w:p>
    <w:p w:rsidR="00000000" w:rsidDel="00000000" w:rsidP="00000000" w:rsidRDefault="00000000" w:rsidRPr="00000000" w14:paraId="00000039">
      <w:pPr>
        <w:pageBreakBefore w:val="0"/>
        <w:widowControl w:val="0"/>
        <w:numPr>
          <w:ilvl w:val="0"/>
          <w:numId w:val="7"/>
        </w:numPr>
        <w:shd w:fill="f8f8f8" w:val="clear"/>
        <w:spacing w:line="240" w:lineRule="auto"/>
        <w:ind w:left="720" w:hanging="360"/>
        <w:rPr>
          <w:color w:val="1d1c1d"/>
          <w:sz w:val="23"/>
          <w:szCs w:val="23"/>
        </w:rPr>
      </w:pPr>
      <w:r w:rsidDel="00000000" w:rsidR="00000000" w:rsidRPr="00000000">
        <w:rPr>
          <w:color w:val="1d1c1d"/>
          <w:sz w:val="23"/>
          <w:szCs w:val="23"/>
          <w:rtl w:val="0"/>
        </w:rPr>
        <w:t xml:space="preserve">rules with transformations(Max)</w:t>
      </w:r>
    </w:p>
    <w:p w:rsidR="00000000" w:rsidDel="00000000" w:rsidP="00000000" w:rsidRDefault="00000000" w:rsidRPr="00000000" w14:paraId="0000003A">
      <w:pPr>
        <w:pageBreakBefore w:val="0"/>
        <w:widowControl w:val="0"/>
        <w:numPr>
          <w:ilvl w:val="0"/>
          <w:numId w:val="7"/>
        </w:numPr>
        <w:shd w:fill="f8f8f8" w:val="clear"/>
        <w:spacing w:line="240" w:lineRule="auto"/>
        <w:ind w:left="720" w:hanging="360"/>
        <w:rPr>
          <w:color w:val="1d1c1d"/>
          <w:sz w:val="23"/>
          <w:szCs w:val="23"/>
        </w:rPr>
      </w:pPr>
      <w:r w:rsidDel="00000000" w:rsidR="00000000" w:rsidRPr="00000000">
        <w:rPr>
          <w:color w:val="1d1c1d"/>
          <w:sz w:val="23"/>
          <w:szCs w:val="23"/>
          <w:rtl w:val="0"/>
        </w:rPr>
        <w:t xml:space="preserve">Inflection Tables with full inflected word form(Max)</w:t>
      </w:r>
    </w:p>
    <w:p w:rsidR="00000000" w:rsidDel="00000000" w:rsidP="00000000" w:rsidRDefault="00000000" w:rsidRPr="00000000" w14:paraId="0000003B">
      <w:pPr>
        <w:pageBreakBefore w:val="0"/>
        <w:widowControl w:val="0"/>
        <w:numPr>
          <w:ilvl w:val="0"/>
          <w:numId w:val="7"/>
        </w:numPr>
        <w:shd w:fill="f8f8f8" w:val="clear"/>
        <w:spacing w:line="240" w:lineRule="auto"/>
        <w:ind w:left="720" w:hanging="360"/>
        <w:rPr>
          <w:color w:val="1d1c1d"/>
          <w:sz w:val="23"/>
          <w:szCs w:val="23"/>
        </w:rPr>
      </w:pPr>
      <w:r w:rsidDel="00000000" w:rsidR="00000000" w:rsidRPr="00000000">
        <w:rPr>
          <w:color w:val="1d1c1d"/>
          <w:sz w:val="23"/>
          <w:szCs w:val="23"/>
          <w:rtl w:val="0"/>
        </w:rPr>
        <w:t xml:space="preserve">set of affixes/word endings (Max)</w:t>
      </w:r>
    </w:p>
    <w:p w:rsidR="00000000" w:rsidDel="00000000" w:rsidP="00000000" w:rsidRDefault="00000000" w:rsidRPr="00000000" w14:paraId="0000003C">
      <w:pPr>
        <w:pageBreakBefore w:val="0"/>
        <w:widowControl w:val="0"/>
        <w:numPr>
          <w:ilvl w:val="0"/>
          <w:numId w:val="7"/>
        </w:numPr>
        <w:shd w:fill="f8f8f8" w:val="clear"/>
        <w:spacing w:line="240" w:lineRule="auto"/>
        <w:ind w:left="720" w:hanging="360"/>
        <w:rPr>
          <w:color w:val="1d1c1d"/>
          <w:sz w:val="23"/>
          <w:szCs w:val="23"/>
        </w:rPr>
      </w:pPr>
      <w:r w:rsidDel="00000000" w:rsidR="00000000" w:rsidRPr="00000000">
        <w:rPr>
          <w:color w:val="1d1c1d"/>
          <w:sz w:val="23"/>
          <w:szCs w:val="23"/>
          <w:rtl w:val="0"/>
        </w:rPr>
        <w:t xml:space="preserve">Assimilation rules as additional rules on top of 1.</w:t>
      </w:r>
    </w:p>
    <w:p w:rsidR="00000000" w:rsidDel="00000000" w:rsidP="00000000" w:rsidRDefault="00000000" w:rsidRPr="00000000" w14:paraId="0000003D">
      <w:pPr>
        <w:pageBreakBefore w:val="0"/>
        <w:widowControl w:val="0"/>
        <w:spacing w:line="240" w:lineRule="auto"/>
        <w:jc w:val="left"/>
        <w:rPr>
          <w:b w:val="1"/>
        </w:rPr>
      </w:pPr>
      <w:r w:rsidDel="00000000" w:rsidR="00000000" w:rsidRPr="00000000">
        <w:rPr>
          <w:rtl w:val="0"/>
        </w:rPr>
      </w:r>
    </w:p>
    <w:p w:rsidR="00000000" w:rsidDel="00000000" w:rsidP="00000000" w:rsidRDefault="00000000" w:rsidRPr="00000000" w14:paraId="0000003E">
      <w:pPr>
        <w:pageBreakBefore w:val="0"/>
        <w:rPr>
          <w:ins w:author="Christian Chiarcos" w:id="0" w:date="2021-02-17T11:39:00Z"/>
          <w:b w:val="1"/>
        </w:rPr>
      </w:pPr>
      <w:ins w:author="Christian Chiarcos" w:id="0" w:date="2021-02-17T11:39:00Z">
        <w:r w:rsidDel="00000000" w:rsidR="00000000" w:rsidRPr="00000000">
          <w:rPr>
            <w:b w:val="1"/>
            <w:rtl w:val="0"/>
          </w:rPr>
          <w:t xml:space="preserve">Part of Speech transformation</w:t>
        </w:r>
      </w:ins>
    </w:p>
    <w:p w:rsidR="00000000" w:rsidDel="00000000" w:rsidP="00000000" w:rsidRDefault="00000000" w:rsidRPr="00000000" w14:paraId="0000003F">
      <w:pPr>
        <w:pageBreakBefore w:val="0"/>
        <w:rPr>
          <w:ins w:author="Christian Chiarcos" w:id="0" w:date="2021-02-17T11:39:00Z"/>
          <w:rPrChange w:author="Christian Chiarcos" w:id="1" w:date="2021-02-17T11:39:09Z">
            <w:rPr>
              <w:b w:val="1"/>
            </w:rPr>
          </w:rPrChange>
        </w:rPr>
      </w:pPr>
      <w:ins w:author="Christian Chiarcos" w:id="0" w:date="2021-02-17T11:39:00Z">
        <w:commentRangeStart w:id="0"/>
        <w:commentRangeEnd w:id="0"/>
        <w:r w:rsidDel="00000000" w:rsidR="00000000" w:rsidRPr="00000000">
          <w:commentReference w:id="0"/>
        </w:r>
        <w:r w:rsidDel="00000000" w:rsidR="00000000" w:rsidRPr="00000000">
          <w:rPr>
            <w:rtl w:val="0"/>
            <w:rPrChange w:author="Christian Chiarcos" w:id="1" w:date="2021-02-17T11:39:09Z">
              <w:rPr>
                <w:b w:val="1"/>
              </w:rPr>
            </w:rPrChange>
          </w:rPr>
          <w:t xml:space="preserve">For lexical entries of categories that systematically come in two variants by “Zero Derivation”, e.g., every German adjective is an adverb, but this cannot be modelled with OntoLex vocabulary, and it is a productive process (so it’s within morphology)</w:t>
        </w:r>
      </w:ins>
    </w:p>
    <w:p w:rsidR="00000000" w:rsidDel="00000000" w:rsidP="00000000" w:rsidRDefault="00000000" w:rsidRPr="00000000" w14:paraId="00000040">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
        </w:r>
      </w:ins>
    </w:p>
    <w:p w:rsidR="00000000" w:rsidDel="00000000" w:rsidP="00000000" w:rsidRDefault="00000000" w:rsidRPr="00000000" w14:paraId="00000041">
      <w:pPr>
        <w:pageBreakBefore w:val="0"/>
        <w:rPr>
          <w:ins w:author="Christian Chiarcos" w:id="0" w:date="2021-02-17T11:39:00Z"/>
          <w:b w:val="1"/>
          <w:rPrChange w:author="Christian Chiarcos" w:id="1" w:date="2021-02-17T11:39:09Z">
            <w:rPr>
              <w:b w:val="1"/>
            </w:rPr>
          </w:rPrChange>
        </w:rPr>
      </w:pPr>
      <w:ins w:author="Christian Chiarcos" w:id="0" w:date="2021-02-17T11:39:00Z">
        <w:r w:rsidDel="00000000" w:rsidR="00000000" w:rsidRPr="00000000">
          <w:rPr>
            <w:b w:val="1"/>
            <w:rtl w:val="0"/>
            <w:rPrChange w:author="Christian Chiarcos" w:id="1" w:date="2021-02-17T11:39:09Z">
              <w:rPr>
                <w:b w:val="1"/>
              </w:rPr>
            </w:rPrChange>
          </w:rPr>
          <w:t xml:space="preserve">Recursive morphology</w:t>
        </w:r>
        <w:r w:rsidDel="00000000" w:rsidR="00000000" w:rsidRPr="00000000">
          <w:rPr>
            <w:rtl w:val="0"/>
          </w:rPr>
        </w:r>
      </w:ins>
    </w:p>
    <w:p w:rsidR="00000000" w:rsidDel="00000000" w:rsidP="00000000" w:rsidRDefault="00000000" w:rsidRPr="00000000" w14:paraId="00000042">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Change w:author="Christian Chiarcos" w:id="1" w:date="2021-02-17T11:39:09Z">
              <w:rPr>
                <w:b w:val="1"/>
              </w:rPr>
            </w:rPrChange>
          </w:rPr>
          <w:t xml:space="preserve">Current focus is on inflectional morphology. But there are languages where after inflection is applied, additional layers of inflection can be applied (see data samples for Sumerian). </w:t>
        </w:r>
      </w:ins>
    </w:p>
    <w:p w:rsidR="00000000" w:rsidDel="00000000" w:rsidP="00000000" w:rsidRDefault="00000000" w:rsidRPr="00000000" w14:paraId="00000043">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
        </w:r>
      </w:ins>
    </w:p>
    <w:p w:rsidR="00000000" w:rsidDel="00000000" w:rsidP="00000000" w:rsidRDefault="00000000" w:rsidRPr="00000000" w14:paraId="00000044">
      <w:pPr>
        <w:pageBreakBefore w:val="0"/>
        <w:rPr>
          <w:ins w:author="Christian Chiarcos" w:id="0" w:date="2021-02-17T11:39:00Z"/>
          <w:b w:val="1"/>
          <w:rPrChange w:author="Christian Chiarcos" w:id="1" w:date="2021-02-17T11:39:09Z">
            <w:rPr>
              <w:b w:val="1"/>
            </w:rPr>
          </w:rPrChange>
        </w:rPr>
      </w:pPr>
      <w:ins w:author="Christian Chiarcos" w:id="0" w:date="2021-02-17T11:39:00Z">
        <w:r w:rsidDel="00000000" w:rsidR="00000000" w:rsidRPr="00000000">
          <w:rPr>
            <w:b w:val="1"/>
            <w:rtl w:val="0"/>
            <w:rPrChange w:author="Christian Chiarcos" w:id="1" w:date="2021-02-17T11:39:09Z">
              <w:rPr>
                <w:b w:val="1"/>
              </w:rPr>
            </w:rPrChange>
          </w:rPr>
          <w:t xml:space="preserve">Incorporation</w:t>
        </w:r>
      </w:ins>
    </w:p>
    <w:p w:rsidR="00000000" w:rsidDel="00000000" w:rsidP="00000000" w:rsidRDefault="00000000" w:rsidRPr="00000000" w14:paraId="00000045">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b w:val="1"/>
            <w:rtl w:val="0"/>
            <w:rPrChange w:author="Christian Chiarcos" w:id="1" w:date="2021-02-17T11:39:09Z">
              <w:rPr>
                <w:b w:val="1"/>
              </w:rPr>
            </w:rPrChange>
          </w:rPr>
          <w:t xml:space="preserve">I</w:t>
        </w:r>
        <w:r w:rsidDel="00000000" w:rsidR="00000000" w:rsidRPr="00000000">
          <w:rPr>
            <w:rtl w:val="0"/>
            <w:rPrChange w:author="Christian Chiarcos" w:id="1" w:date="2021-02-17T11:39:09Z">
              <w:rPr>
                <w:b w:val="1"/>
              </w:rPr>
            </w:rPrChange>
          </w:rPr>
          <w:t xml:space="preserve">n many languages, incorporation is a way for a verb to refer to a specific semantic role (usually THEME). This is a productive process and it corresponds in function to case inflection in standard average european, so within the realm of inflection (see data samples on Inuktitut).</w:t>
        </w:r>
      </w:ins>
    </w:p>
    <w:p w:rsidR="00000000" w:rsidDel="00000000" w:rsidP="00000000" w:rsidRDefault="00000000" w:rsidRPr="00000000" w14:paraId="00000046">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
        </w:r>
      </w:ins>
    </w:p>
    <w:p w:rsidR="00000000" w:rsidDel="00000000" w:rsidP="00000000" w:rsidRDefault="00000000" w:rsidRPr="00000000" w14:paraId="00000047">
      <w:pPr>
        <w:pageBreakBefore w:val="0"/>
        <w:rPr>
          <w:ins w:author="Christian Chiarcos" w:id="0" w:date="2021-02-17T11:39:00Z"/>
          <w:b w:val="1"/>
          <w:rPrChange w:author="Christian Chiarcos" w:id="1" w:date="2021-02-17T11:39:09Z">
            <w:rPr>
              <w:b w:val="1"/>
            </w:rPr>
          </w:rPrChange>
        </w:rPr>
      </w:pPr>
      <w:ins w:author="Christian Chiarcos" w:id="0" w:date="2021-02-17T11:39:00Z">
        <w:r w:rsidDel="00000000" w:rsidR="00000000" w:rsidRPr="00000000">
          <w:rPr>
            <w:b w:val="1"/>
            <w:rtl w:val="0"/>
            <w:rPrChange w:author="Christian Chiarcos" w:id="1" w:date="2021-02-17T11:39:09Z">
              <w:rPr>
                <w:b w:val="1"/>
              </w:rPr>
            </w:rPrChange>
          </w:rPr>
          <w:t xml:space="preserve">Weak noun/verb distinction</w:t>
        </w:r>
      </w:ins>
    </w:p>
    <w:p w:rsidR="00000000" w:rsidDel="00000000" w:rsidP="00000000" w:rsidRDefault="00000000" w:rsidRPr="00000000" w14:paraId="00000048">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Change w:author="Christian Chiarcos" w:id="1" w:date="2021-02-17T11:39:09Z">
              <w:rPr>
                <w:b w:val="1"/>
              </w:rPr>
            </w:rPrChange>
          </w:rPr>
          <w:t xml:space="preserve">Some languages are relatively flexible in “recasting” a verb into a noun, e.g., Standard Average European participles (verb =&gt; adjectives) but also finite verbs (Inuktitut qimmiuvuq “he has a dog” (verb) = “dog-owner” (noun), as a noun, this can be inflected as a noun, e.g., qimmiuvup “dog owner”.ERG). The mechanism here is that a particular type of inflection is “repurposed” for derivation. Technically, this can be treated like Zero Derivation.</w:t>
        </w:r>
      </w:ins>
    </w:p>
    <w:p w:rsidR="00000000" w:rsidDel="00000000" w:rsidP="00000000" w:rsidRDefault="00000000" w:rsidRPr="00000000" w14:paraId="00000049">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
        </w:r>
      </w:ins>
    </w:p>
    <w:p w:rsidR="00000000" w:rsidDel="00000000" w:rsidP="00000000" w:rsidRDefault="00000000" w:rsidRPr="00000000" w14:paraId="0000004A">
      <w:pPr>
        <w:pageBreakBefore w:val="0"/>
        <w:rPr>
          <w:ins w:author="Christian Chiarcos" w:id="0" w:date="2021-02-17T11:39:00Z"/>
          <w:b w:val="1"/>
          <w:rPrChange w:author="Christian Chiarcos" w:id="1" w:date="2021-02-17T11:39:09Z">
            <w:rPr>
              <w:b w:val="1"/>
            </w:rPr>
          </w:rPrChange>
        </w:rPr>
      </w:pPr>
      <w:ins w:author="Christian Chiarcos" w:id="0" w:date="2021-02-17T11:39:00Z">
        <w:r w:rsidDel="00000000" w:rsidR="00000000" w:rsidRPr="00000000">
          <w:rPr>
            <w:b w:val="1"/>
            <w:rtl w:val="0"/>
            <w:rPrChange w:author="Christian Chiarcos" w:id="1" w:date="2021-02-17T11:39:09Z">
              <w:rPr>
                <w:b w:val="1"/>
              </w:rPr>
            </w:rPrChange>
          </w:rPr>
          <w:t xml:space="preserve">Derivation</w:t>
        </w:r>
      </w:ins>
    </w:p>
    <w:p w:rsidR="00000000" w:rsidDel="00000000" w:rsidP="00000000" w:rsidRDefault="00000000" w:rsidRPr="00000000" w14:paraId="0000004B">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Change w:author="Christian Chiarcos" w:id="1" w:date="2021-02-17T11:39:09Z">
              <w:rPr>
                <w:b w:val="1"/>
              </w:rPr>
            </w:rPrChange>
          </w:rPr>
          <w:t xml:space="preserve">With recursion and incorporation, two morphological processes are addressed that share important characteristics with derivation: incorporation takes a noun and uses a verbal affix to produce a verb (so it involves a shift in parts of speech), recursive morphology is a recursive process (like most forms of derivation). As a generalization over both these aspects, derivation would require that an affix (morph?) posits constraints on the base form it is applied to (e.g., nominal for incorporation), and the grammatical features (“meaning”?) of the resulting form (e.g., verbal for incorporation). Sample data for derivation (plus the variants above) in Inuktit data sample.</w:t>
        </w:r>
      </w:ins>
    </w:p>
    <w:p w:rsidR="00000000" w:rsidDel="00000000" w:rsidP="00000000" w:rsidRDefault="00000000" w:rsidRPr="00000000" w14:paraId="0000004C">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
        </w:r>
      </w:ins>
    </w:p>
    <w:p w:rsidR="00000000" w:rsidDel="00000000" w:rsidP="00000000" w:rsidRDefault="00000000" w:rsidRPr="00000000" w14:paraId="0000004D">
      <w:pPr>
        <w:pageBreakBefore w:val="0"/>
        <w:rPr>
          <w:ins w:author="Christian Chiarcos" w:id="0" w:date="2021-02-17T11:39:00Z"/>
          <w:b w:val="1"/>
          <w:rPrChange w:author="Christian Chiarcos" w:id="1" w:date="2021-02-17T11:39:09Z">
            <w:rPr>
              <w:b w:val="1"/>
            </w:rPr>
          </w:rPrChange>
        </w:rPr>
      </w:pPr>
      <w:ins w:author="Christian Chiarcos" w:id="0" w:date="2021-02-17T11:39:00Z">
        <w:r w:rsidDel="00000000" w:rsidR="00000000" w:rsidRPr="00000000">
          <w:rPr>
            <w:b w:val="1"/>
            <w:rtl w:val="0"/>
            <w:rPrChange w:author="Christian Chiarcos" w:id="1" w:date="2021-02-17T11:39:09Z">
              <w:rPr>
                <w:b w:val="1"/>
              </w:rPr>
            </w:rPrChange>
          </w:rPr>
          <w:t xml:space="preserve">Compositional </w:t>
        </w:r>
        <w:r w:rsidDel="00000000" w:rsidR="00000000" w:rsidRPr="00000000">
          <w:rPr>
            <w:b w:val="1"/>
            <w:rtl w:val="0"/>
            <w:rPrChange w:author="Christian Chiarcos" w:id="1" w:date="2021-02-17T11:39:09Z">
              <w:rPr>
                <w:b w:val="1"/>
              </w:rPr>
            </w:rPrChange>
          </w:rPr>
          <w:t xml:space="preserve">structure of compounds and derivations</w:t>
        </w:r>
      </w:ins>
    </w:p>
    <w:p w:rsidR="00000000" w:rsidDel="00000000" w:rsidP="00000000" w:rsidRDefault="00000000" w:rsidRPr="00000000" w14:paraId="0000004E">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Change w:author="Christian Chiarcos" w:id="1" w:date="2021-02-17T11:39:09Z">
              <w:rPr>
                <w:b w:val="1"/>
              </w:rPr>
            </w:rPrChange>
          </w:rPr>
          <w:t xml:space="preserve">Basically, being able to represent morphological parses. See Old High German sample data.</w:t>
        </w:r>
      </w:ins>
    </w:p>
    <w:p w:rsidR="00000000" w:rsidDel="00000000" w:rsidP="00000000" w:rsidRDefault="00000000" w:rsidRPr="00000000" w14:paraId="0000004F">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
        </w:r>
      </w:ins>
    </w:p>
    <w:p w:rsidR="00000000" w:rsidDel="00000000" w:rsidP="00000000" w:rsidRDefault="00000000" w:rsidRPr="00000000" w14:paraId="00000050">
      <w:pPr>
        <w:pageBreakBefore w:val="0"/>
        <w:rPr>
          <w:ins w:author="Christian Chiarcos" w:id="0" w:date="2021-02-17T11:39:00Z"/>
          <w:b w:val="1"/>
          <w:rPrChange w:author="Christian Chiarcos" w:id="1" w:date="2021-02-17T11:39:09Z">
            <w:rPr>
              <w:b w:val="1"/>
            </w:rPr>
          </w:rPrChange>
        </w:rPr>
      </w:pPr>
      <w:ins w:author="Christian Chiarcos" w:id="0" w:date="2021-02-17T11:39:00Z">
        <w:r w:rsidDel="00000000" w:rsidR="00000000" w:rsidRPr="00000000">
          <w:rPr>
            <w:b w:val="1"/>
            <w:rtl w:val="0"/>
            <w:rPrChange w:author="Christian Chiarcos" w:id="1" w:date="2021-02-17T11:39:09Z">
              <w:rPr>
                <w:b w:val="1"/>
              </w:rPr>
            </w:rPrChange>
          </w:rPr>
          <w:t xml:space="preserve">Slot grammars</w:t>
        </w:r>
      </w:ins>
    </w:p>
    <w:p w:rsidR="00000000" w:rsidDel="00000000" w:rsidP="00000000" w:rsidRDefault="00000000" w:rsidRPr="00000000" w14:paraId="00000051">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Change w:author="Christian Chiarcos" w:id="1" w:date="2021-02-17T11:39:09Z">
              <w:rPr>
                <w:b w:val="1"/>
              </w:rPr>
            </w:rPrChange>
          </w:rPr>
          <w:t xml:space="preserve">A</w:t>
        </w:r>
        <w:r w:rsidDel="00000000" w:rsidR="00000000" w:rsidRPr="00000000">
          <w:rPr>
            <w:rtl w:val="0"/>
            <w:rPrChange w:author="Christian Chiarcos" w:id="1" w:date="2021-02-17T11:39:09Z">
              <w:rPr>
                <w:b w:val="1"/>
              </w:rPr>
            </w:rPrChange>
          </w:rPr>
          <w:t xml:space="preserve"> number if agglutinative languages are described in terms of slots, i.e., morphemes that follow each other in a fixed order. This is not the same as a paradigm, because this is part of a paradigm only. See Sumerian sample data.</w:t>
        </w:r>
      </w:ins>
    </w:p>
    <w:p w:rsidR="00000000" w:rsidDel="00000000" w:rsidP="00000000" w:rsidRDefault="00000000" w:rsidRPr="00000000" w14:paraId="00000052">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
        </w:r>
      </w:ins>
    </w:p>
    <w:p w:rsidR="00000000" w:rsidDel="00000000" w:rsidP="00000000" w:rsidRDefault="00000000" w:rsidRPr="00000000" w14:paraId="00000053">
      <w:pPr>
        <w:pageBreakBefore w:val="0"/>
        <w:rPr>
          <w:ins w:author="Christian Chiarcos" w:id="0" w:date="2021-02-17T11:39:00Z"/>
          <w:b w:val="1"/>
          <w:rPrChange w:author="Christian Chiarcos" w:id="1" w:date="2021-02-17T11:39:09Z">
            <w:rPr>
              <w:b w:val="1"/>
            </w:rPr>
          </w:rPrChange>
        </w:rPr>
      </w:pPr>
      <w:ins w:author="Christian Chiarcos" w:id="0" w:date="2021-02-17T11:39:00Z">
        <w:r w:rsidDel="00000000" w:rsidR="00000000" w:rsidRPr="00000000">
          <w:rPr>
            <w:b w:val="1"/>
            <w:rtl w:val="0"/>
            <w:rPrChange w:author="Christian Chiarcos" w:id="1" w:date="2021-02-17T11:39:09Z">
              <w:rPr>
                <w:b w:val="1"/>
              </w:rPr>
            </w:rPrChange>
          </w:rPr>
          <w:t xml:space="preserve">Assimilation rules</w:t>
        </w:r>
      </w:ins>
    </w:p>
    <w:p w:rsidR="00000000" w:rsidDel="00000000" w:rsidP="00000000" w:rsidRDefault="00000000" w:rsidRPr="00000000" w14:paraId="00000054">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Change w:author="Christian Chiarcos" w:id="1" w:date="2021-02-17T11:39:09Z">
              <w:rPr>
                <w:b w:val="1"/>
              </w:rPr>
            </w:rPrChange>
          </w:rPr>
          <w:t xml:space="preserve">Depending on context, a morpheme can be serialized in different ways. So far, we decided to not model assimilation rules as productive rules, but we might want to capture interdependencies, e.g., vowel harmony in Turkic languages.</w:t>
        </w:r>
      </w:ins>
    </w:p>
    <w:p w:rsidR="00000000" w:rsidDel="00000000" w:rsidP="00000000" w:rsidRDefault="00000000" w:rsidRPr="00000000" w14:paraId="00000055">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
        </w:r>
      </w:ins>
    </w:p>
    <w:p w:rsidR="00000000" w:rsidDel="00000000" w:rsidP="00000000" w:rsidRDefault="00000000" w:rsidRPr="00000000" w14:paraId="00000056">
      <w:pPr>
        <w:pageBreakBefore w:val="0"/>
        <w:rPr>
          <w:ins w:author="Christian Chiarcos" w:id="0" w:date="2021-02-17T11:39:00Z"/>
          <w:b w:val="1"/>
          <w:rPrChange w:author="Christian Chiarcos" w:id="1" w:date="2021-02-17T11:39:09Z">
            <w:rPr>
              <w:b w:val="1"/>
            </w:rPr>
          </w:rPrChange>
        </w:rPr>
      </w:pPr>
      <w:ins w:author="Christian Chiarcos" w:id="0" w:date="2021-02-17T11:39:00Z">
        <w:r w:rsidDel="00000000" w:rsidR="00000000" w:rsidRPr="00000000">
          <w:rPr>
            <w:b w:val="1"/>
            <w:rtl w:val="0"/>
            <w:rPrChange w:author="Christian Chiarcos" w:id="1" w:date="2021-02-17T11:39:09Z">
              <w:rPr>
                <w:b w:val="1"/>
              </w:rPr>
            </w:rPrChange>
          </w:rPr>
          <w:t xml:space="preserve">Transliteration rules</w:t>
        </w:r>
      </w:ins>
    </w:p>
    <w:p w:rsidR="00000000" w:rsidDel="00000000" w:rsidP="00000000" w:rsidRDefault="00000000" w:rsidRPr="00000000" w14:paraId="00000057">
      <w:pPr>
        <w:pageBreakBefore w:val="0"/>
        <w:rPr>
          <w:ins w:author="Christian Chiarcos" w:id="0" w:date="2021-02-17T11:39:00Z"/>
          <w:rPrChange w:author="Christian Chiarcos" w:id="1" w:date="2021-02-17T11:39:09Z">
            <w:rPr/>
          </w:rPrChange>
        </w:rPr>
      </w:pPr>
      <w:ins w:author="Christian Chiarcos" w:id="0" w:date="2021-02-17T11:39:00Z">
        <w:r w:rsidDel="00000000" w:rsidR="00000000" w:rsidRPr="00000000">
          <w:rPr>
            <w:rtl w:val="0"/>
            <w:rPrChange w:author="Christian Chiarcos" w:id="1" w:date="2021-02-17T11:39:09Z">
              <w:rPr/>
            </w:rPrChange>
          </w:rPr>
          <w:t xml:space="preserve">(technically similar to assimilation rules). Many languages have defective orthographies (e.g., writing a CCVCC language like Greek with a CV syllabary like Cypriot). Then, a morphologically derivable form must be mapped onto a particular orthography. To provide rules that directly produce orthographic forms may be too complex. Sample data from Sumerian (actual data sample use idealistic representations, not orthgraphic stzrings)</w:t>
        </w:r>
      </w:ins>
    </w:p>
    <w:p w:rsidR="00000000" w:rsidDel="00000000" w:rsidP="00000000" w:rsidRDefault="00000000" w:rsidRPr="00000000" w14:paraId="00000058">
      <w:pPr>
        <w:pageBreakBefore w:val="0"/>
        <w:rPr>
          <w:ins w:author="Christian Chiarcos" w:id="0" w:date="2021-02-17T11:39:00Z"/>
          <w:rPrChange w:author="Christian Chiarcos" w:id="1" w:date="2021-02-17T11:39:09Z">
            <w:rPr>
              <w:b w:val="1"/>
            </w:rPr>
          </w:rPrChange>
        </w:rPr>
      </w:pPr>
      <w:ins w:author="Christian Chiarcos" w:id="0" w:date="2021-02-17T11:39:00Z">
        <w:r w:rsidDel="00000000" w:rsidR="00000000" w:rsidRPr="00000000">
          <w:rPr>
            <w:rtl w:val="0"/>
          </w:rPr>
        </w:r>
      </w:ins>
    </w:p>
    <w:p w:rsidR="00000000" w:rsidDel="00000000" w:rsidP="00000000" w:rsidRDefault="00000000" w:rsidRPr="00000000" w14:paraId="00000059">
      <w:pPr>
        <w:pageBreakBefore w:val="0"/>
        <w:rPr>
          <w:b w:val="1"/>
          <w:rPrChange w:author="Christian Chiarcos" w:id="1" w:date="2021-02-17T11:39:09Z">
            <w:rPr>
              <w:b w:val="1"/>
            </w:rPr>
          </w:rPrChange>
        </w:rPr>
      </w:pPr>
      <w:r w:rsidDel="00000000" w:rsidR="00000000" w:rsidRPr="00000000">
        <w:rPr>
          <w:rtl w:val="0"/>
        </w:rPr>
      </w:r>
    </w:p>
    <w:p w:rsidR="00000000" w:rsidDel="00000000" w:rsidP="00000000" w:rsidRDefault="00000000" w:rsidRPr="00000000" w14:paraId="0000005A">
      <w:pPr>
        <w:pageBreakBefore w:val="0"/>
        <w:rPr>
          <w:b w:val="1"/>
          <w:rPrChange w:author="Christian Chiarcos" w:id="1" w:date="2021-02-17T11:39:09Z">
            <w:rPr>
              <w:b w:val="1"/>
            </w:rPr>
          </w:rPrChange>
        </w:rPr>
      </w:pPr>
      <w:r w:rsidDel="00000000" w:rsidR="00000000" w:rsidRPr="00000000">
        <w:rPr>
          <w:rtl w:val="0"/>
        </w:rPr>
      </w:r>
    </w:p>
    <w:p w:rsidR="00000000" w:rsidDel="00000000" w:rsidP="00000000" w:rsidRDefault="00000000" w:rsidRPr="00000000" w14:paraId="0000005B">
      <w:pPr>
        <w:pageBreakBefore w:val="0"/>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5C">
      <w:pPr>
        <w:pageBreakBefore w:val="0"/>
        <w:ind w:left="720" w:firstLine="0"/>
        <w:rPr>
          <w:sz w:val="24"/>
          <w:szCs w:val="24"/>
        </w:rPr>
      </w:pPr>
      <w:r w:rsidDel="00000000" w:rsidR="00000000" w:rsidRPr="00000000">
        <w:rPr>
          <w:b w:val="1"/>
          <w:sz w:val="26"/>
          <w:szCs w:val="26"/>
          <w:rtl w:val="0"/>
        </w:rPr>
        <w:t xml:space="preserve">2. Setup for testing pipeline</w:t>
      </w:r>
      <w:r w:rsidDel="00000000" w:rsidR="00000000" w:rsidRPr="00000000">
        <w:rPr>
          <w:rtl w:val="0"/>
        </w:rPr>
      </w:r>
    </w:p>
    <w:p w:rsidR="00000000" w:rsidDel="00000000" w:rsidP="00000000" w:rsidRDefault="00000000" w:rsidRPr="00000000" w14:paraId="0000005D">
      <w:pPr>
        <w:pageBreakBefore w:val="0"/>
        <w:ind w:left="720" w:firstLine="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sz w:val="24"/>
          <w:szCs w:val="24"/>
          <w:u w:val="single"/>
          <w:rtl w:val="0"/>
        </w:rPr>
        <w:t xml:space="preserve">Input data</w:t>
      </w:r>
      <w:r w:rsidDel="00000000" w:rsidR="00000000" w:rsidRPr="00000000">
        <w:rPr>
          <w:rtl w:val="0"/>
        </w:rPr>
      </w:r>
    </w:p>
    <w:p w:rsidR="00000000" w:rsidDel="00000000" w:rsidP="00000000" w:rsidRDefault="00000000" w:rsidRPr="00000000" w14:paraId="0000005F">
      <w:pPr>
        <w:pageBreakBefore w:val="0"/>
        <w:numPr>
          <w:ilvl w:val="0"/>
          <w:numId w:val="1"/>
        </w:numPr>
        <w:ind w:left="720" w:hanging="360"/>
        <w:rPr>
          <w:sz w:val="24"/>
          <w:szCs w:val="24"/>
          <w:u w:val="none"/>
        </w:rPr>
      </w:pPr>
      <w:r w:rsidDel="00000000" w:rsidR="00000000" w:rsidRPr="00000000">
        <w:rPr>
          <w:sz w:val="24"/>
          <w:szCs w:val="24"/>
          <w:rtl w:val="0"/>
        </w:rPr>
        <w:t xml:space="preserve">Ontolex dataset - </w:t>
      </w:r>
      <w:hyperlink r:id="rId8">
        <w:r w:rsidDel="00000000" w:rsidR="00000000" w:rsidRPr="00000000">
          <w:rPr>
            <w:color w:val="1155cc"/>
            <w:sz w:val="24"/>
            <w:szCs w:val="24"/>
            <w:u w:val="single"/>
            <w:rtl w:val="0"/>
          </w:rPr>
          <w:t xml:space="preserve">current test data</w:t>
        </w:r>
      </w:hyperlink>
      <w:r w:rsidDel="00000000" w:rsidR="00000000" w:rsidRPr="00000000">
        <w:rPr>
          <w:sz w:val="24"/>
          <w:szCs w:val="24"/>
          <w:rtl w:val="0"/>
        </w:rPr>
        <w:t xml:space="preserve"> not in ontolex RDF- Preprocessing required?</w:t>
      </w:r>
      <w:r w:rsidDel="00000000" w:rsidR="00000000" w:rsidRPr="00000000">
        <w:rPr>
          <w:rtl w:val="0"/>
        </w:rPr>
      </w:r>
    </w:p>
    <w:p w:rsidR="00000000" w:rsidDel="00000000" w:rsidP="00000000" w:rsidRDefault="00000000" w:rsidRPr="00000000" w14:paraId="00000060">
      <w:pPr>
        <w:pageBreakBefore w:val="0"/>
        <w:numPr>
          <w:ilvl w:val="0"/>
          <w:numId w:val="1"/>
        </w:numPr>
        <w:ind w:left="720" w:hanging="360"/>
        <w:rPr>
          <w:sz w:val="24"/>
          <w:szCs w:val="24"/>
          <w:u w:val="none"/>
        </w:rPr>
      </w:pPr>
      <w:r w:rsidDel="00000000" w:rsidR="00000000" w:rsidRPr="00000000">
        <w:rPr>
          <w:sz w:val="24"/>
          <w:szCs w:val="24"/>
          <w:rtl w:val="0"/>
        </w:rPr>
        <w:t xml:space="preserve">Extent? with/without morph:Morph resources</w:t>
      </w:r>
    </w:p>
    <w:p w:rsidR="00000000" w:rsidDel="00000000" w:rsidP="00000000" w:rsidRDefault="00000000" w:rsidRPr="00000000" w14:paraId="00000061">
      <w:pPr>
        <w:pageBreakBefore w:val="0"/>
        <w:rPr>
          <w:sz w:val="24"/>
          <w:szCs w:val="24"/>
        </w:rPr>
      </w:pPr>
      <w:r w:rsidDel="00000000" w:rsidR="00000000" w:rsidRPr="00000000">
        <w:rPr>
          <w:rtl w:val="0"/>
        </w:rPr>
      </w:r>
    </w:p>
    <w:p w:rsidR="00000000" w:rsidDel="00000000" w:rsidP="00000000" w:rsidRDefault="00000000" w:rsidRPr="00000000" w14:paraId="00000062">
      <w:pPr>
        <w:pageBreakBefore w:val="0"/>
        <w:rPr>
          <w:sz w:val="24"/>
          <w:szCs w:val="24"/>
          <w:u w:val="single"/>
        </w:rPr>
      </w:pPr>
      <w:r w:rsidDel="00000000" w:rsidR="00000000" w:rsidRPr="00000000">
        <w:rPr>
          <w:sz w:val="24"/>
          <w:szCs w:val="24"/>
          <w:u w:val="single"/>
          <w:rtl w:val="0"/>
        </w:rPr>
        <w:t xml:space="preserve">Module draft</w:t>
      </w:r>
    </w:p>
    <w:p w:rsidR="00000000" w:rsidDel="00000000" w:rsidP="00000000" w:rsidRDefault="00000000" w:rsidRPr="00000000" w14:paraId="00000063">
      <w:pPr>
        <w:pageBreakBefore w:val="0"/>
        <w:numPr>
          <w:ilvl w:val="0"/>
          <w:numId w:val="4"/>
        </w:numPr>
        <w:ind w:left="720" w:hanging="360"/>
        <w:rPr>
          <w:sz w:val="24"/>
          <w:szCs w:val="24"/>
          <w:u w:val="none"/>
        </w:rPr>
      </w:pPr>
      <w:r w:rsidDel="00000000" w:rsidR="00000000" w:rsidRPr="00000000">
        <w:rPr>
          <w:sz w:val="24"/>
          <w:szCs w:val="24"/>
          <w:rtl w:val="0"/>
        </w:rPr>
        <w:t xml:space="preserve">OWL file,</w:t>
      </w:r>
    </w:p>
    <w:p w:rsidR="00000000" w:rsidDel="00000000" w:rsidP="00000000" w:rsidRDefault="00000000" w:rsidRPr="00000000" w14:paraId="00000064">
      <w:pPr>
        <w:pageBreakBefore w:val="0"/>
        <w:numPr>
          <w:ilvl w:val="0"/>
          <w:numId w:val="4"/>
        </w:numPr>
        <w:ind w:left="720" w:hanging="360"/>
        <w:rPr>
          <w:sz w:val="24"/>
          <w:szCs w:val="24"/>
          <w:u w:val="none"/>
        </w:rPr>
      </w:pPr>
      <w:r w:rsidDel="00000000" w:rsidR="00000000" w:rsidRPr="00000000">
        <w:rPr>
          <w:sz w:val="24"/>
          <w:szCs w:val="24"/>
          <w:rtl w:val="0"/>
        </w:rPr>
        <w:t xml:space="preserve">SPARQL queries?!</w:t>
      </w:r>
    </w:p>
    <w:p w:rsidR="00000000" w:rsidDel="00000000" w:rsidP="00000000" w:rsidRDefault="00000000" w:rsidRPr="00000000" w14:paraId="00000065">
      <w:pPr>
        <w:pageBreakBefore w:val="0"/>
        <w:rPr>
          <w:sz w:val="24"/>
          <w:szCs w:val="24"/>
        </w:rPr>
      </w:pPr>
      <w:r w:rsidDel="00000000" w:rsidR="00000000" w:rsidRPr="00000000">
        <w:rPr>
          <w:rtl w:val="0"/>
        </w:rPr>
      </w:r>
    </w:p>
    <w:p w:rsidR="00000000" w:rsidDel="00000000" w:rsidP="00000000" w:rsidRDefault="00000000" w:rsidRPr="00000000" w14:paraId="00000066">
      <w:pPr>
        <w:pageBreakBefore w:val="0"/>
        <w:rPr>
          <w:sz w:val="24"/>
          <w:szCs w:val="24"/>
          <w:u w:val="single"/>
        </w:rPr>
      </w:pPr>
      <w:r w:rsidDel="00000000" w:rsidR="00000000" w:rsidRPr="00000000">
        <w:rPr>
          <w:sz w:val="24"/>
          <w:szCs w:val="24"/>
          <w:u w:val="single"/>
          <w:rtl w:val="0"/>
        </w:rPr>
        <w:t xml:space="preserve">Output data</w:t>
      </w:r>
    </w:p>
    <w:p w:rsidR="00000000" w:rsidDel="00000000" w:rsidP="00000000" w:rsidRDefault="00000000" w:rsidRPr="00000000" w14:paraId="00000067">
      <w:pPr>
        <w:pageBreakBefore w:val="0"/>
        <w:numPr>
          <w:ilvl w:val="0"/>
          <w:numId w:val="5"/>
        </w:numPr>
        <w:ind w:left="720" w:hanging="360"/>
        <w:rPr>
          <w:sz w:val="24"/>
          <w:szCs w:val="24"/>
          <w:u w:val="none"/>
        </w:rPr>
      </w:pPr>
      <w:r w:rsidDel="00000000" w:rsidR="00000000" w:rsidRPr="00000000">
        <w:rPr>
          <w:sz w:val="24"/>
          <w:szCs w:val="24"/>
          <w:rtl w:val="0"/>
        </w:rPr>
        <w:t xml:space="preserve">Separate file or integrated into ontolex input dataset</w:t>
      </w:r>
    </w:p>
    <w:p w:rsidR="00000000" w:rsidDel="00000000" w:rsidP="00000000" w:rsidRDefault="00000000" w:rsidRPr="00000000" w14:paraId="00000068">
      <w:pPr>
        <w:pageBreakBefore w:val="0"/>
        <w:numPr>
          <w:ilvl w:val="0"/>
          <w:numId w:val="5"/>
        </w:numPr>
        <w:ind w:left="720" w:hanging="360"/>
        <w:rPr>
          <w:sz w:val="24"/>
          <w:szCs w:val="24"/>
          <w:u w:val="none"/>
        </w:rPr>
      </w:pPr>
      <w:r w:rsidDel="00000000" w:rsidR="00000000" w:rsidRPr="00000000">
        <w:rPr>
          <w:sz w:val="24"/>
          <w:szCs w:val="24"/>
          <w:rtl w:val="0"/>
        </w:rPr>
        <w:t xml:space="preserve">Output integrated into existing OntoLex dataset already containing morphological data</w:t>
      </w:r>
    </w:p>
    <w:p w:rsidR="00000000" w:rsidDel="00000000" w:rsidP="00000000" w:rsidRDefault="00000000" w:rsidRPr="00000000" w14:paraId="00000069">
      <w:pPr>
        <w:pageBreakBefore w:val="0"/>
        <w:numPr>
          <w:ilvl w:val="0"/>
          <w:numId w:val="5"/>
        </w:numPr>
        <w:ind w:left="720" w:hanging="360"/>
        <w:rPr>
          <w:sz w:val="24"/>
          <w:szCs w:val="24"/>
          <w:u w:val="none"/>
        </w:rPr>
      </w:pPr>
      <w:r w:rsidDel="00000000" w:rsidR="00000000" w:rsidRPr="00000000">
        <w:rPr>
          <w:sz w:val="24"/>
          <w:szCs w:val="24"/>
          <w:rtl w:val="0"/>
        </w:rPr>
        <w:t xml:space="preserve">Granularity: </w:t>
      </w:r>
    </w:p>
    <w:p w:rsidR="00000000" w:rsidDel="00000000" w:rsidP="00000000" w:rsidRDefault="00000000" w:rsidRPr="00000000" w14:paraId="0000006A">
      <w:pPr>
        <w:pageBreakBefore w:val="0"/>
        <w:numPr>
          <w:ilvl w:val="1"/>
          <w:numId w:val="5"/>
        </w:numPr>
        <w:ind w:left="1440" w:hanging="360"/>
        <w:rPr>
          <w:sz w:val="24"/>
          <w:szCs w:val="24"/>
          <w:u w:val="none"/>
        </w:rPr>
      </w:pPr>
      <w:r w:rsidDel="00000000" w:rsidR="00000000" w:rsidRPr="00000000">
        <w:rPr>
          <w:sz w:val="24"/>
          <w:szCs w:val="24"/>
          <w:rtl w:val="0"/>
        </w:rPr>
        <w:t xml:space="preserve">ontolex:LexicalEntry/ontolex:Form resources only</w:t>
      </w:r>
    </w:p>
    <w:p w:rsidR="00000000" w:rsidDel="00000000" w:rsidP="00000000" w:rsidRDefault="00000000" w:rsidRPr="00000000" w14:paraId="0000006B">
      <w:pPr>
        <w:pageBreakBefore w:val="0"/>
        <w:numPr>
          <w:ilvl w:val="1"/>
          <w:numId w:val="5"/>
        </w:numPr>
        <w:ind w:left="1440" w:hanging="360"/>
        <w:rPr>
          <w:sz w:val="24"/>
          <w:szCs w:val="24"/>
          <w:u w:val="none"/>
        </w:rPr>
      </w:pPr>
      <w:r w:rsidDel="00000000" w:rsidR="00000000" w:rsidRPr="00000000">
        <w:rPr>
          <w:sz w:val="24"/>
          <w:szCs w:val="24"/>
          <w:rtl w:val="0"/>
        </w:rPr>
        <w:t xml:space="preserve">ontolex:LexicalEntry/ontolex:Form resources + morph:Morph resources</w:t>
      </w:r>
    </w:p>
    <w:p w:rsidR="00000000" w:rsidDel="00000000" w:rsidP="00000000" w:rsidRDefault="00000000" w:rsidRPr="00000000" w14:paraId="0000006C">
      <w:pPr>
        <w:pageBreakBefore w:val="0"/>
        <w:numPr>
          <w:ilvl w:val="1"/>
          <w:numId w:val="5"/>
        </w:numPr>
        <w:ind w:left="1440" w:hanging="360"/>
        <w:rPr>
          <w:sz w:val="24"/>
          <w:szCs w:val="24"/>
          <w:u w:val="none"/>
        </w:rPr>
      </w:pPr>
      <w:r w:rsidDel="00000000" w:rsidR="00000000" w:rsidRPr="00000000">
        <w:rPr>
          <w:sz w:val="24"/>
          <w:szCs w:val="24"/>
          <w:rtl w:val="0"/>
        </w:rPr>
        <w:t xml:space="preserve">ontolex:LexicalEntry/ontolex:Form resources + morph resources + interrelation between ontolex:LexicalEntry/ontolex:Form and morph:Morph resources</w:t>
      </w:r>
    </w:p>
    <w:p w:rsidR="00000000" w:rsidDel="00000000" w:rsidP="00000000" w:rsidRDefault="00000000" w:rsidRPr="00000000" w14:paraId="0000006D">
      <w:pPr>
        <w:pageBreakBefore w:val="0"/>
        <w:rPr>
          <w:sz w:val="24"/>
          <w:szCs w:val="24"/>
        </w:rPr>
      </w:pPr>
      <w:r w:rsidDel="00000000" w:rsidR="00000000" w:rsidRPr="00000000">
        <w:rPr>
          <w:rtl w:val="0"/>
        </w:rPr>
      </w:r>
    </w:p>
    <w:p w:rsidR="00000000" w:rsidDel="00000000" w:rsidP="00000000" w:rsidRDefault="00000000" w:rsidRPr="00000000" w14:paraId="0000006E">
      <w:pPr>
        <w:pageBreakBefore w:val="0"/>
        <w:rPr>
          <w:sz w:val="24"/>
          <w:szCs w:val="24"/>
          <w:u w:val="single"/>
        </w:rPr>
      </w:pPr>
      <w:r w:rsidDel="00000000" w:rsidR="00000000" w:rsidRPr="00000000">
        <w:rPr>
          <w:sz w:val="24"/>
          <w:szCs w:val="24"/>
          <w:u w:val="single"/>
          <w:rtl w:val="0"/>
        </w:rPr>
        <w:t xml:space="preserve">Testing documentation</w:t>
      </w:r>
    </w:p>
    <w:p w:rsidR="00000000" w:rsidDel="00000000" w:rsidP="00000000" w:rsidRDefault="00000000" w:rsidRPr="00000000" w14:paraId="0000006F">
      <w:pPr>
        <w:pageBreakBefore w:val="0"/>
        <w:numPr>
          <w:ilvl w:val="0"/>
          <w:numId w:val="2"/>
        </w:numPr>
        <w:ind w:left="720" w:hanging="360"/>
        <w:rPr>
          <w:sz w:val="24"/>
          <w:szCs w:val="24"/>
          <w:u w:val="none"/>
        </w:rPr>
      </w:pPr>
      <w:r w:rsidDel="00000000" w:rsidR="00000000" w:rsidRPr="00000000">
        <w:rPr>
          <w:sz w:val="24"/>
          <w:szCs w:val="24"/>
          <w:rtl w:val="0"/>
        </w:rPr>
        <w:t xml:space="preserve">Table with all modeling needs, stated input data and modeling draft, evaluation on results of output data against modeling needs</w:t>
      </w:r>
    </w:p>
    <w:p w:rsidR="00000000" w:rsidDel="00000000" w:rsidP="00000000" w:rsidRDefault="00000000" w:rsidRPr="00000000" w14:paraId="00000070">
      <w:pPr>
        <w:pageBreakBefore w:val="0"/>
        <w:numPr>
          <w:ilvl w:val="0"/>
          <w:numId w:val="2"/>
        </w:numPr>
        <w:ind w:left="720" w:hanging="360"/>
        <w:rPr>
          <w:sz w:val="24"/>
          <w:szCs w:val="24"/>
          <w:u w:val="none"/>
        </w:rPr>
      </w:pPr>
      <w:r w:rsidDel="00000000" w:rsidR="00000000" w:rsidRPr="00000000">
        <w:rPr>
          <w:sz w:val="24"/>
          <w:szCs w:val="24"/>
          <w:rtl w:val="0"/>
        </w:rPr>
        <w:t xml:space="preserve">Separate place to store input and output data?</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rtl w:val="0"/>
        </w:rPr>
      </w:r>
    </w:p>
    <w:p w:rsidR="00000000" w:rsidDel="00000000" w:rsidP="00000000" w:rsidRDefault="00000000" w:rsidRPr="00000000" w14:paraId="00000073">
      <w:pPr>
        <w:pageBreakBefore w:val="0"/>
        <w:rPr>
          <w:b w:val="1"/>
          <w:sz w:val="26"/>
          <w:szCs w:val="26"/>
        </w:rPr>
      </w:pPr>
      <w:r w:rsidDel="00000000" w:rsidR="00000000" w:rsidRPr="00000000">
        <w:rPr>
          <w:b w:val="1"/>
          <w:sz w:val="26"/>
          <w:szCs w:val="26"/>
          <w:rtl w:val="0"/>
        </w:rPr>
        <w:t xml:space="preserve">TODO: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Bettina:</w:t>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Check access to Ontolex Google folder for all</w:t>
      </w:r>
    </w:p>
    <w:p w:rsidR="00000000" w:rsidDel="00000000" w:rsidP="00000000" w:rsidRDefault="00000000" w:rsidRPr="00000000" w14:paraId="00000077">
      <w:pPr>
        <w:pageBreakBefore w:val="0"/>
        <w:spacing w:after="240" w:before="240" w:lineRule="auto"/>
        <w:rPr/>
      </w:pPr>
      <w:r w:rsidDel="00000000" w:rsidR="00000000" w:rsidRPr="00000000">
        <w:rPr>
          <w:rtl w:val="0"/>
        </w:rPr>
        <w:t xml:space="preserve">Example needed (for every need) with RDF example in module vocabulary</w:t>
      </w:r>
    </w:p>
    <w:p w:rsidR="00000000" w:rsidDel="00000000" w:rsidP="00000000" w:rsidRDefault="00000000" w:rsidRPr="00000000" w14:paraId="00000078">
      <w:pPr>
        <w:pageBreakBefore w:val="0"/>
        <w:spacing w:after="240" w:before="240" w:lineRule="auto"/>
        <w:rPr/>
      </w:pPr>
      <w:r w:rsidDel="00000000" w:rsidR="00000000" w:rsidRPr="00000000">
        <w:rPr>
          <w:rtl w:val="0"/>
        </w:rPr>
        <w:t xml:space="preserve">Include Latin word-formation extension into agenda-presentation by Marco</w:t>
      </w:r>
    </w:p>
    <w:p w:rsidR="00000000" w:rsidDel="00000000" w:rsidP="00000000" w:rsidRDefault="00000000" w:rsidRPr="00000000" w14:paraId="00000079">
      <w:pPr>
        <w:pageBreakBefore w:val="0"/>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0" w:date="2021-02-17T11:54:36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these can already be expressed. This is why I did not add them as requirements beforehand. However, I don't know how.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ld4lt/linguistic-annotation" TargetMode="External"/><Relationship Id="rId8" Type="http://schemas.openxmlformats.org/officeDocument/2006/relationships/hyperlink" Target="https://drive.google.com/drive/folders/1hNOj5qm34J7uGJrsudI4eDuQAMCFFfz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