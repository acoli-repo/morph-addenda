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qtgxyuwjf3r7" w:id="0"/>
      <w:bookmarkEnd w:id="0"/>
      <w:r w:rsidDel="00000000" w:rsidR="00000000" w:rsidRPr="00000000">
        <w:rPr>
          <w:rtl w:val="0"/>
        </w:rPr>
        <w:t xml:space="preserve">Morph telco 2022-10-19, 13:00 CET</w:t>
      </w:r>
    </w:p>
    <w:p w:rsidR="00000000" w:rsidDel="00000000" w:rsidP="00000000" w:rsidRDefault="00000000" w:rsidRPr="00000000" w14:paraId="00000002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Link: </w:t>
      </w:r>
      <w:hyperlink r:id="rId6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https://meet.google.</w:t>
        </w:r>
      </w:hyperlink>
      <w:hyperlink r:id="rId7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com</w:t>
        </w:r>
      </w:hyperlink>
      <w:hyperlink r:id="rId8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/nsj-tbcy-yop</w:t>
        </w:r>
      </w:hyperlink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 [check here for link updates if it doesn’t work]</w:t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Latest Definitions: </w:t>
      </w:r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https://github.com/ontolex/morph/blob/master/draft.md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Nexus: </w:t>
      </w:r>
      <w:r w:rsidDel="00000000" w:rsidR="00000000" w:rsidRPr="00000000">
        <w:rPr>
          <w:rtl w:val="0"/>
        </w:rPr>
        <w:t xml:space="preserve">https://nexuslinguarum.eu/the-action/join-us</w:t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 [please add yourself]: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Christian Chiarcos (CC)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Max Ionov (MI)</w:t>
      </w:r>
    </w:p>
    <w:p w:rsidR="00000000" w:rsidDel="00000000" w:rsidP="00000000" w:rsidRDefault="00000000" w:rsidRPr="00000000" w14:paraId="0000000A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Katerina Gkirtzou (KG)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Fahad Khan (FK)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Khadija Ait ElFqih (KAE)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Matteo Pellegrini (MP)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Ciprian-Octavian Truică (CT)</w:t>
      </w:r>
    </w:p>
    <w:p w:rsidR="00000000" w:rsidDel="00000000" w:rsidP="00000000" w:rsidRDefault="00000000" w:rsidRPr="00000000" w14:paraId="0000000F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Penny Labropoulou (PL)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Elena Simona Apostol (ESA)</w:t>
      </w:r>
    </w:p>
    <w:p w:rsidR="00000000" w:rsidDel="00000000" w:rsidP="00000000" w:rsidRDefault="00000000" w:rsidRPr="00000000" w14:paraId="00000011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Sina Ahmadi (SA)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Elena Benzoni (EB)</w:t>
      </w:r>
    </w:p>
    <w:p w:rsidR="00000000" w:rsidDel="00000000" w:rsidP="00000000" w:rsidRDefault="00000000" w:rsidRPr="00000000" w14:paraId="00000013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Petra Steiner (PS)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Theodorus Fransen (TF)</w:t>
      </w:r>
    </w:p>
    <w:p w:rsidR="00000000" w:rsidDel="00000000" w:rsidP="00000000" w:rsidRDefault="00000000" w:rsidRPr="00000000" w14:paraId="00000015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Thierry Declerck (DFKI) excused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Ranka Stanković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rPr/>
      </w:pPr>
      <w:bookmarkStart w:colFirst="0" w:colLast="0" w:name="_v4addnpz2vtu" w:id="1"/>
      <w:bookmarkEnd w:id="1"/>
      <w:r w:rsidDel="00000000" w:rsidR="00000000" w:rsidRPr="00000000">
        <w:rPr>
          <w:rtl w:val="0"/>
        </w:rPr>
        <w:t xml:space="preserve">0. Module draft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Draft 4.16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710238" cy="387756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0238" cy="38775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No changes</w:t>
      </w:r>
    </w:p>
    <w:p w:rsidR="00000000" w:rsidDel="00000000" w:rsidP="00000000" w:rsidRDefault="00000000" w:rsidRPr="00000000" w14:paraId="0000001F">
      <w:pPr>
        <w:pStyle w:val="Heading1"/>
        <w:rPr/>
      </w:pPr>
      <w:bookmarkStart w:colFirst="0" w:colLast="0" w:name="_a6lx6r34y6tr" w:id="2"/>
      <w:bookmarkEnd w:id="2"/>
      <w:r w:rsidDel="00000000" w:rsidR="00000000" w:rsidRPr="00000000">
        <w:rPr>
          <w:rtl w:val="0"/>
        </w:rPr>
        <w:t xml:space="preserve">1. Publications</w:t>
      </w:r>
    </w:p>
    <w:p w:rsidR="00000000" w:rsidDel="00000000" w:rsidP="00000000" w:rsidRDefault="00000000" w:rsidRPr="00000000" w14:paraId="00000020">
      <w:pPr>
        <w:pStyle w:val="Heading2"/>
        <w:rPr/>
      </w:pPr>
      <w:bookmarkStart w:colFirst="0" w:colLast="0" w:name="_xxbw6aafdy55" w:id="3"/>
      <w:bookmarkEnd w:id="3"/>
      <w:r w:rsidDel="00000000" w:rsidR="00000000" w:rsidRPr="00000000">
        <w:rPr>
          <w:rtl w:val="0"/>
        </w:rPr>
        <w:t xml:space="preserve">LLODream postproceedings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deadline 01.12, post-presentation publication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For Rasprave journal: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Croatia’s linguistic journal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All papers, including abstracts, summaries, notes and references should be not shorter than 24 000 and not longer than 30 000 characters with spaces. 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Manuscripts should be sent by e-mail to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rasprave@ihjj.hr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Info from 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https://llodapproaches2022.mruni.eu/wp-content/uploads/2022/02/Rasprave_guidelines-for-authors_vilnius.pdf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b w:val="1"/>
          <w:rtl w:val="0"/>
        </w:rPr>
        <w:t xml:space="preserve">DONE</w:t>
      </w:r>
      <w:r w:rsidDel="00000000" w:rsidR="00000000" w:rsidRPr="00000000">
        <w:rPr>
          <w:b w:val="1"/>
          <w:rtl w:val="0"/>
        </w:rPr>
        <w:t xml:space="preserve">@MI</w:t>
      </w:r>
      <w:r w:rsidDel="00000000" w:rsidR="00000000" w:rsidRPr="00000000">
        <w:rPr>
          <w:rtl w:val="0"/>
        </w:rPr>
        <w:t xml:space="preserve">: ask CC if he wants to take charge on this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Consensus: wait with an overview until model is stable</w:t>
      </w:r>
    </w:p>
    <w:p w:rsidR="00000000" w:rsidDel="00000000" w:rsidP="00000000" w:rsidRDefault="00000000" w:rsidRPr="00000000" w14:paraId="00000029">
      <w:pPr>
        <w:pStyle w:val="Heading2"/>
        <w:rPr/>
      </w:pPr>
      <w:bookmarkStart w:colFirst="0" w:colLast="0" w:name="_vlm6501m5uv2" w:id="4"/>
      <w:bookmarkEnd w:id="4"/>
      <w:r w:rsidDel="00000000" w:rsidR="00000000" w:rsidRPr="00000000">
        <w:rPr>
          <w:rtl w:val="0"/>
        </w:rPr>
        <w:t xml:space="preserve">MWE Chapter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Initiated in FrAC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Doodle poll: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https://doodle.com/meeting/participate/id/dyrZg8ze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Draft for chapter: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https://www.overleaf.com/8285444258rpfnbwgwbrdp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Template: </w:t>
      </w:r>
      <w:hyperlink r:id="rId15">
        <w:r w:rsidDel="00000000" w:rsidR="00000000" w:rsidRPr="00000000">
          <w:rPr>
            <w:rFonts w:ascii="Roboto" w:cs="Roboto" w:eastAsia="Roboto" w:hAnsi="Roboto"/>
            <w:color w:val="1967d2"/>
            <w:sz w:val="20"/>
            <w:szCs w:val="20"/>
            <w:highlight w:val="white"/>
            <w:u w:val="single"/>
            <w:rtl w:val="0"/>
          </w:rPr>
          <w:t xml:space="preserve">https://www.overleaf.com/latex/templates/langsci-skeleton-for-edited-volumes-2022-06/vvjbpxnrbnkk</w:t>
        </w:r>
      </w:hyperlink>
      <w:r w:rsidDel="00000000" w:rsidR="00000000" w:rsidRPr="00000000">
        <w:rPr>
          <w:rtl w:val="0"/>
        </w:rPr>
        <w:t xml:space="preserve">, chapters/01.tex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Initial abstract: 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https://docs.google.com/document/d/1HLTsYScMiZE4Nb6b7mozN-SoKAIWtisdiKLa0OoXPuU/edit?usp=sharing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Slack channel: #frac-mwe-chapter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authors: CC KG MI BK FK CT EA</w:t>
      </w:r>
    </w:p>
    <w:p w:rsidR="00000000" w:rsidDel="00000000" w:rsidP="00000000" w:rsidRDefault="00000000" w:rsidRPr="00000000" w14:paraId="00000031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We also asked Matteo to join</w:t>
      </w:r>
    </w:p>
    <w:p w:rsidR="00000000" w:rsidDel="00000000" w:rsidP="00000000" w:rsidRDefault="00000000" w:rsidRPr="00000000" w14:paraId="00000032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Anyone else?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rPr/>
      </w:pPr>
      <w:bookmarkStart w:colFirst="0" w:colLast="0" w:name="_v6g1kjqfxxu3" w:id="5"/>
      <w:bookmarkEnd w:id="5"/>
      <w:r w:rsidDel="00000000" w:rsidR="00000000" w:rsidRPr="00000000">
        <w:rPr>
          <w:rtl w:val="0"/>
        </w:rPr>
        <w:t xml:space="preserve">eLex 2023</w:t>
      </w:r>
    </w:p>
    <w:p w:rsidR="00000000" w:rsidDel="00000000" w:rsidP="00000000" w:rsidRDefault="00000000" w:rsidRPr="00000000" w14:paraId="00000035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https://elex.link/elex2023/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Submission deadline: 31.01.2023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Dates: 27.06-29.06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MI: 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Overview of the model</w:t>
      </w:r>
    </w:p>
    <w:p w:rsidR="00000000" w:rsidDel="00000000" w:rsidP="00000000" w:rsidRDefault="00000000" w:rsidRPr="00000000" w14:paraId="0000003B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(Maybe just the dynamic part and changes since the last presentation)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case: Semitic? [if we have a consensus on that]</w:t>
      </w:r>
    </w:p>
    <w:p w:rsidR="00000000" w:rsidDel="00000000" w:rsidP="00000000" w:rsidRDefault="00000000" w:rsidRPr="00000000" w14:paraId="0000003D">
      <w:pPr>
        <w:pStyle w:val="Heading1"/>
        <w:rPr/>
      </w:pPr>
      <w:bookmarkStart w:colFirst="0" w:colLast="0" w:name="_f5mzkeb24i9j" w:id="6"/>
      <w:bookmarkEnd w:id="6"/>
      <w:r w:rsidDel="00000000" w:rsidR="00000000" w:rsidRPr="00000000">
        <w:rPr>
          <w:rtl w:val="0"/>
        </w:rPr>
        <w:t xml:space="preserve">2. Handling of Semitic languages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b w:val="1"/>
          <w:rtl w:val="0"/>
        </w:rPr>
        <w:t xml:space="preserve">TO-BE-DONE</w:t>
      </w:r>
      <w:r w:rsidDel="00000000" w:rsidR="00000000" w:rsidRPr="00000000">
        <w:rPr>
          <w:rtl w:val="0"/>
        </w:rPr>
        <w:t xml:space="preserve">: figure out how to include missing categories to LexInfo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Khadija: data prepared for Arabic (cf. last time):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</w:pP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Morph Module semitic.odt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ind w:left="0" w:firstLine="0"/>
        <w:rPr>
          <w:rFonts w:ascii="Roboto" w:cs="Roboto" w:eastAsia="Roboto" w:hAnsi="Roboto"/>
          <w:color w:val="202124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202124"/>
          <w:sz w:val="18"/>
          <w:szCs w:val="18"/>
          <w:rtl w:val="0"/>
        </w:rPr>
        <w:t xml:space="preserve">Khadija: special-purpose modelling for Arabic?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shd w:fill="ffffff" w:val="clear"/>
        <w:ind w:left="720" w:hanging="360"/>
        <w:rPr>
          <w:rFonts w:ascii="Roboto" w:cs="Roboto" w:eastAsia="Roboto" w:hAnsi="Roboto"/>
          <w:color w:val="202124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202124"/>
          <w:sz w:val="18"/>
          <w:szCs w:val="18"/>
          <w:rtl w:val="0"/>
        </w:rPr>
        <w:t xml:space="preserve">GS, CC: no, if that turns out to be necessary, it probably indicates a mistake in the current modelling</w:t>
      </w:r>
    </w:p>
    <w:p w:rsidR="00000000" w:rsidDel="00000000" w:rsidP="00000000" w:rsidRDefault="00000000" w:rsidRPr="00000000" w14:paraId="00000045">
      <w:pPr>
        <w:numPr>
          <w:ilvl w:val="1"/>
          <w:numId w:val="5"/>
        </w:numPr>
        <w:shd w:fill="ffffff" w:val="clear"/>
        <w:ind w:left="1440" w:hanging="360"/>
      </w:pPr>
      <w:r w:rsidDel="00000000" w:rsidR="00000000" w:rsidRPr="00000000">
        <w:rPr>
          <w:rFonts w:ascii="Roboto" w:cs="Roboto" w:eastAsia="Roboto" w:hAnsi="Roboto"/>
          <w:color w:val="202124"/>
          <w:sz w:val="18"/>
          <w:szCs w:val="18"/>
          <w:rtl w:val="0"/>
        </w:rPr>
        <w:t xml:space="preserve">Fahad Khan</w:t>
      </w:r>
      <w:r w:rsidDel="00000000" w:rsidR="00000000" w:rsidRPr="00000000">
        <w:rPr>
          <w:rFonts w:ascii="Roboto" w:cs="Roboto" w:eastAsia="Roboto" w:hAnsi="Roboto"/>
          <w:color w:val="5f6368"/>
          <w:sz w:val="18"/>
          <w:szCs w:val="18"/>
          <w:rtl w:val="0"/>
        </w:rPr>
        <w:t xml:space="preserve">_ </w:t>
      </w:r>
      <w:r w:rsidDel="00000000" w:rsidR="00000000" w:rsidRPr="00000000">
        <w:rPr>
          <w:rFonts w:ascii="Roboto" w:cs="Roboto" w:eastAsia="Roboto" w:hAnsi="Roboto"/>
          <w:color w:val="202124"/>
          <w:sz w:val="18"/>
          <w:szCs w:val="18"/>
          <w:rtl w:val="0"/>
        </w:rPr>
        <w:t xml:space="preserve">aren't hebrew and arabic similar morphologically? even the writing systems don't usually include vocalisations (of short vowels)</w:t>
      </w:r>
    </w:p>
    <w:p w:rsidR="00000000" w:rsidDel="00000000" w:rsidP="00000000" w:rsidRDefault="00000000" w:rsidRPr="00000000" w14:paraId="00000046">
      <w:pPr>
        <w:numPr>
          <w:ilvl w:val="1"/>
          <w:numId w:val="5"/>
        </w:numPr>
        <w:shd w:fill="ffffff" w:val="clear"/>
        <w:ind w:left="1440" w:hanging="360"/>
      </w:pPr>
      <w:r w:rsidDel="00000000" w:rsidR="00000000" w:rsidRPr="00000000">
        <w:rPr>
          <w:rFonts w:ascii="Roboto" w:cs="Roboto" w:eastAsia="Roboto" w:hAnsi="Roboto"/>
          <w:color w:val="202124"/>
          <w:sz w:val="18"/>
          <w:szCs w:val="18"/>
          <w:rtl w:val="0"/>
        </w:rPr>
        <w:t xml:space="preserve">Khadija Ait ElFqih</w:t>
      </w:r>
      <w:r w:rsidDel="00000000" w:rsidR="00000000" w:rsidRPr="00000000">
        <w:rPr>
          <w:rFonts w:ascii="Roboto" w:cs="Roboto" w:eastAsia="Roboto" w:hAnsi="Roboto"/>
          <w:color w:val="5f636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202124"/>
          <w:sz w:val="18"/>
          <w:szCs w:val="18"/>
          <w:rtl w:val="0"/>
        </w:rPr>
        <w:t xml:space="preserve">No, they are not similar. Morphologically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shd w:fill="ffffff" w:val="clear"/>
        <w:ind w:left="720" w:hanging="360"/>
        <w:rPr>
          <w:rFonts w:ascii="Roboto" w:cs="Roboto" w:eastAsia="Roboto" w:hAnsi="Roboto"/>
          <w:color w:val="202124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202124"/>
          <w:sz w:val="18"/>
          <w:szCs w:val="18"/>
          <w:rtl w:val="0"/>
        </w:rPr>
        <w:t xml:space="preserve">Always possible to introduce more specific subclasses (in a separate namespace), but OntoLex concepts should be language-independent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Necessary features: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lexinfo:POS extensions</w:t>
      </w:r>
    </w:p>
    <w:p w:rsidR="00000000" w:rsidDel="00000000" w:rsidP="00000000" w:rsidRDefault="00000000" w:rsidRPr="00000000" w14:paraId="0000004B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Process: </w:t>
      </w:r>
    </w:p>
    <w:p w:rsidR="00000000" w:rsidDel="00000000" w:rsidP="00000000" w:rsidRDefault="00000000" w:rsidRPr="00000000" w14:paraId="0000004C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Fork repo</w:t>
      </w:r>
    </w:p>
    <w:p w:rsidR="00000000" w:rsidDel="00000000" w:rsidP="00000000" w:rsidRDefault="00000000" w:rsidRPr="00000000" w14:paraId="0000004D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Change data under </w:t>
      </w:r>
      <w:hyperlink r:id="rId19">
        <w:r w:rsidDel="00000000" w:rsidR="00000000" w:rsidRPr="00000000">
          <w:rPr>
            <w:rFonts w:ascii="Roboto" w:cs="Roboto" w:eastAsia="Roboto" w:hAnsi="Roboto"/>
            <w:color w:val="1967d2"/>
            <w:sz w:val="20"/>
            <w:szCs w:val="20"/>
            <w:highlight w:val="white"/>
            <w:u w:val="single"/>
            <w:rtl w:val="0"/>
          </w:rPr>
          <w:t xml:space="preserve">https://github.com/ontolex/lexinfo/tree/master/data</w:t>
        </w:r>
      </w:hyperlink>
      <w:r w:rsidDel="00000000" w:rsidR="00000000" w:rsidRPr="00000000">
        <w:rPr>
          <w:rtl w:val="0"/>
        </w:rPr>
        <w:t xml:space="preserve"> (in your repo)</w:t>
      </w:r>
    </w:p>
    <w:p w:rsidR="00000000" w:rsidDel="00000000" w:rsidP="00000000" w:rsidRDefault="00000000" w:rsidRPr="00000000" w14:paraId="0000004E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Pull 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3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Cf.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https://github.com/ontolex/lexinfo/pulls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0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Problems: mail John McCrae (or ask via Nexus Slack)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Modelling diacritics</w:t>
      </w:r>
    </w:p>
    <w:p w:rsidR="00000000" w:rsidDel="00000000" w:rsidP="00000000" w:rsidRDefault="00000000" w:rsidRPr="00000000" w14:paraId="00000052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Diacritics change the meaning (and morphology) of the word (root?)</w:t>
      </w:r>
    </w:p>
    <w:p w:rsidR="00000000" w:rsidDel="00000000" w:rsidP="00000000" w:rsidRDefault="00000000" w:rsidRPr="00000000" w14:paraId="00000053">
      <w:pPr>
        <w:numPr>
          <w:ilvl w:val="2"/>
          <w:numId w:val="5"/>
        </w:numPr>
        <w:shd w:fill="ffffff" w:val="clear"/>
        <w:ind w:left="2160" w:hanging="360"/>
      </w:pPr>
      <w:r w:rsidDel="00000000" w:rsidR="00000000" w:rsidRPr="00000000">
        <w:rPr>
          <w:rFonts w:ascii="Roboto" w:cs="Roboto" w:eastAsia="Roboto" w:hAnsi="Roboto"/>
          <w:color w:val="202124"/>
          <w:sz w:val="18"/>
          <w:szCs w:val="18"/>
          <w:rtl w:val="0"/>
        </w:rPr>
        <w:t xml:space="preserve">clarification: the symbols (diacritics) are vowels, right?</w:t>
      </w:r>
    </w:p>
    <w:p w:rsidR="00000000" w:rsidDel="00000000" w:rsidP="00000000" w:rsidRDefault="00000000" w:rsidRPr="00000000" w14:paraId="00000054">
      <w:pPr>
        <w:numPr>
          <w:ilvl w:val="3"/>
          <w:numId w:val="5"/>
        </w:numPr>
        <w:shd w:fill="ffffff" w:val="clear"/>
        <w:ind w:left="2880" w:hanging="360"/>
        <w:rPr>
          <w:rFonts w:ascii="Roboto" w:cs="Roboto" w:eastAsia="Roboto" w:hAnsi="Roboto"/>
          <w:color w:val="202124"/>
          <w:sz w:val="18"/>
          <w:szCs w:val="18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18"/>
          <w:szCs w:val="18"/>
          <w:rtl w:val="0"/>
        </w:rPr>
        <w:t xml:space="preserve">Vowels, no vowel or repeat consonant</w:t>
      </w:r>
    </w:p>
    <w:p w:rsidR="00000000" w:rsidDel="00000000" w:rsidP="00000000" w:rsidRDefault="00000000" w:rsidRPr="00000000" w14:paraId="00000055">
      <w:pPr>
        <w:numPr>
          <w:ilvl w:val="2"/>
          <w:numId w:val="5"/>
        </w:numPr>
        <w:shd w:fill="ffffff" w:val="clear"/>
        <w:ind w:left="2160" w:hanging="360"/>
      </w:pPr>
      <w:r w:rsidDel="00000000" w:rsidR="00000000" w:rsidRPr="00000000">
        <w:rPr>
          <w:rFonts w:ascii="Roboto" w:cs="Roboto" w:eastAsia="Roboto" w:hAnsi="Roboto"/>
          <w:color w:val="202124"/>
          <w:sz w:val="18"/>
          <w:szCs w:val="18"/>
          <w:rtl w:val="0"/>
        </w:rPr>
        <w:t xml:space="preserve">and they are applied to the consonantal root, not to a regular word</w:t>
      </w:r>
    </w:p>
    <w:p w:rsidR="00000000" w:rsidDel="00000000" w:rsidP="00000000" w:rsidRDefault="00000000" w:rsidRPr="00000000" w14:paraId="00000056">
      <w:pPr>
        <w:numPr>
          <w:ilvl w:val="3"/>
          <w:numId w:val="5"/>
        </w:numPr>
        <w:shd w:fill="ffffff" w:val="clear"/>
        <w:ind w:left="2880" w:hanging="360"/>
        <w:rPr>
          <w:rFonts w:ascii="Roboto" w:cs="Roboto" w:eastAsia="Roboto" w:hAnsi="Roboto"/>
          <w:color w:val="202124"/>
          <w:sz w:val="18"/>
          <w:szCs w:val="18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18"/>
          <w:szCs w:val="18"/>
          <w:rtl w:val="0"/>
        </w:rPr>
        <w:t xml:space="preserve">Both, changes meaning</w:t>
      </w:r>
    </w:p>
    <w:p w:rsidR="00000000" w:rsidDel="00000000" w:rsidP="00000000" w:rsidRDefault="00000000" w:rsidRPr="00000000" w14:paraId="00000057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MI: if modelled as derivation or inflection, we need to specifiy a morph that is added to the lexical entry, but it would consist of a diacritic only, no written rep, thus. But this diacritic would probably not be modelled as a LexicalEntry (= Morph)</w:t>
      </w:r>
    </w:p>
    <w:p w:rsidR="00000000" w:rsidDel="00000000" w:rsidP="00000000" w:rsidRDefault="00000000" w:rsidRPr="00000000" w14:paraId="00000058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Khadija: might be a good idea to model it as lexical entry</w:t>
      </w:r>
    </w:p>
    <w:p w:rsidR="00000000" w:rsidDel="00000000" w:rsidP="00000000" w:rsidRDefault="00000000" w:rsidRPr="00000000" w14:paraId="00000059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MI: Concern: might not be in scope of lex entry definition</w:t>
      </w:r>
    </w:p>
    <w:p w:rsidR="00000000" w:rsidDel="00000000" w:rsidP="00000000" w:rsidRDefault="00000000" w:rsidRPr="00000000" w14:paraId="0000005A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CC: Similar to Umlaut in German</w:t>
      </w:r>
    </w:p>
    <w:p w:rsidR="00000000" w:rsidDel="00000000" w:rsidP="00000000" w:rsidRDefault="00000000" w:rsidRPr="00000000" w14:paraId="0000005B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CC: suggestion to model in rules (if Morph modelling is dis-preferred)</w:t>
      </w:r>
    </w:p>
    <w:p w:rsidR="00000000" w:rsidDel="00000000" w:rsidP="00000000" w:rsidRDefault="00000000" w:rsidRPr="00000000" w14:paraId="0000005C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GS: positive experiences with linguists in developing an MT system</w:t>
      </w:r>
    </w:p>
    <w:p w:rsidR="00000000" w:rsidDel="00000000" w:rsidP="00000000" w:rsidRDefault="00000000" w:rsidRPr="00000000" w14:paraId="0000005D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GS: possible problem: if you change a diacritic, you might have contextual dependencies, maybe better if the underlying representation is not a written representation, but something more abstract</w:t>
      </w:r>
    </w:p>
    <w:p w:rsidR="00000000" w:rsidDel="00000000" w:rsidP="00000000" w:rsidRDefault="00000000" w:rsidRPr="00000000" w14:paraId="0000005E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GS: diacritics just anpother way to change a string (as a string operation, an infix is exactly the same operation as a diacritic)</w:t>
      </w:r>
    </w:p>
    <w:p w:rsidR="00000000" w:rsidDel="00000000" w:rsidP="00000000" w:rsidRDefault="00000000" w:rsidRPr="00000000" w14:paraId="0000005F">
      <w:pPr>
        <w:numPr>
          <w:ilvl w:val="3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For that, we need to split diacritics from base characters </w:t>
      </w:r>
    </w:p>
    <w:p w:rsidR="00000000" w:rsidDel="00000000" w:rsidP="00000000" w:rsidRDefault="00000000" w:rsidRPr="00000000" w14:paraId="00000060">
      <w:pPr>
        <w:numPr>
          <w:ilvl w:val="3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Requirement: Unicode NFD normalization (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https://towardsdatascience.com/what-on-earth-is-unicode-normalization-56c005c55ad0</w:t>
        </w:r>
      </w:hyperlink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061">
      <w:pPr>
        <w:numPr>
          <w:ilvl w:val="4"/>
          <w:numId w:val="5"/>
        </w:numPr>
        <w:ind w:left="360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DONE@CC (2022-10-24)</w:t>
      </w:r>
      <w:r w:rsidDel="00000000" w:rsidR="00000000" w:rsidRPr="00000000">
        <w:rPr>
          <w:rtl w:val="0"/>
        </w:rPr>
        <w:t xml:space="preserve">: ADDED AS A RECOMMENDATION INTO DOC for morph:Replacement</w:t>
      </w:r>
    </w:p>
    <w:p w:rsidR="00000000" w:rsidDel="00000000" w:rsidP="00000000" w:rsidRDefault="00000000" w:rsidRPr="00000000" w14:paraId="00000062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GS: Is that even different from Morph?</w:t>
      </w:r>
    </w:p>
    <w:p w:rsidR="00000000" w:rsidDel="00000000" w:rsidP="00000000" w:rsidRDefault="00000000" w:rsidRPr="00000000" w14:paraId="00000063">
      <w:pPr>
        <w:numPr>
          <w:ilvl w:val="3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Khadija: change in semantics</w:t>
      </w:r>
    </w:p>
    <w:p w:rsidR="00000000" w:rsidDel="00000000" w:rsidP="00000000" w:rsidRDefault="00000000" w:rsidRPr="00000000" w14:paraId="00000064">
      <w:pPr>
        <w:numPr>
          <w:ilvl w:val="3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CC: at the moment, no way of modelling this without morph:Morph, but that was one of the reasons for connecting morph:InflectionRUle with miorph_:GrammatgicalMeaning</w:t>
      </w:r>
    </w:p>
    <w:p w:rsidR="00000000" w:rsidDel="00000000" w:rsidP="00000000" w:rsidRDefault="00000000" w:rsidRPr="00000000" w14:paraId="00000065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there seems to be a gap in the modelling: represent the meaning/function of a morphological rule without an explicit morph</w:t>
      </w:r>
    </w:p>
    <w:p w:rsidR="00000000" w:rsidDel="00000000" w:rsidP="00000000" w:rsidRDefault="00000000" w:rsidRPr="00000000" w14:paraId="00000066">
      <w:pPr>
        <w:numPr>
          <w:ilvl w:val="3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Suggestion: use morph:grammaticalMeaning as a property of morph:Rule</w:t>
      </w:r>
    </w:p>
    <w:p w:rsidR="00000000" w:rsidDel="00000000" w:rsidP="00000000" w:rsidRDefault="00000000" w:rsidRPr="00000000" w14:paraId="00000067">
      <w:pPr>
        <w:numPr>
          <w:ilvl w:val="4"/>
          <w:numId w:val="5"/>
        </w:numPr>
        <w:shd w:fill="ffffff" w:val="clear"/>
        <w:ind w:left="3600" w:hanging="360"/>
      </w:pPr>
      <w:r w:rsidDel="00000000" w:rsidR="00000000" w:rsidRPr="00000000">
        <w:rPr>
          <w:rFonts w:ascii="Roboto" w:cs="Roboto" w:eastAsia="Roboto" w:hAnsi="Roboto"/>
          <w:color w:val="202124"/>
          <w:sz w:val="18"/>
          <w:szCs w:val="18"/>
          <w:rtl w:val="0"/>
        </w:rPr>
        <w:t xml:space="preserve">Matteo Pellegrini</w:t>
      </w:r>
      <w:r w:rsidDel="00000000" w:rsidR="00000000" w:rsidRPr="00000000">
        <w:rPr>
          <w:rFonts w:ascii="Roboto" w:cs="Roboto" w:eastAsia="Roboto" w:hAnsi="Roboto"/>
          <w:color w:val="5f636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202124"/>
          <w:sz w:val="18"/>
          <w:szCs w:val="18"/>
          <w:rtl w:val="0"/>
        </w:rPr>
        <w:t xml:space="preserve">In general I think it would be good to be able to express variation in meaning without having to rely on morph,</w:t>
      </w:r>
      <w:r w:rsidDel="00000000" w:rsidR="00000000" w:rsidRPr="00000000">
        <w:rPr>
          <w:rFonts w:ascii="Roboto" w:cs="Roboto" w:eastAsia="Roboto" w:hAnsi="Roboto"/>
          <w:color w:val="5f636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202124"/>
          <w:sz w:val="18"/>
          <w:szCs w:val="18"/>
          <w:rtl w:val="0"/>
        </w:rPr>
        <w:t xml:space="preserve">So I am in favour of linkin morph:Rule to morph:GrammaticalMeaning</w:t>
      </w:r>
    </w:p>
    <w:p w:rsidR="00000000" w:rsidDel="00000000" w:rsidP="00000000" w:rsidRDefault="00000000" w:rsidRPr="00000000" w14:paraId="00000068">
      <w:pPr>
        <w:numPr>
          <w:ilvl w:val="4"/>
          <w:numId w:val="5"/>
        </w:numPr>
        <w:shd w:fill="ffffff" w:val="clear"/>
        <w:ind w:left="3600" w:hanging="360"/>
      </w:pPr>
      <w:r w:rsidDel="00000000" w:rsidR="00000000" w:rsidRPr="00000000">
        <w:rPr>
          <w:rFonts w:ascii="Roboto" w:cs="Roboto" w:eastAsia="Roboto" w:hAnsi="Roboto"/>
          <w:color w:val="202124"/>
          <w:sz w:val="18"/>
          <w:szCs w:val="18"/>
          <w:rtl w:val="0"/>
        </w:rPr>
        <w:t xml:space="preserve">Gilles Sérasset</w:t>
      </w:r>
      <w:r w:rsidDel="00000000" w:rsidR="00000000" w:rsidRPr="00000000">
        <w:rPr>
          <w:rFonts w:ascii="Roboto" w:cs="Roboto" w:eastAsia="Roboto" w:hAnsi="Roboto"/>
          <w:color w:val="5f636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202124"/>
          <w:sz w:val="18"/>
          <w:szCs w:val="18"/>
          <w:rtl w:val="0"/>
        </w:rPr>
        <w:t xml:space="preserve">+1</w:t>
      </w:r>
    </w:p>
    <w:p w:rsidR="00000000" w:rsidDel="00000000" w:rsidP="00000000" w:rsidRDefault="00000000" w:rsidRPr="00000000" w14:paraId="00000069">
      <w:pPr>
        <w:numPr>
          <w:ilvl w:val="3"/>
          <w:numId w:val="5"/>
        </w:numPr>
        <w:shd w:fill="ffffff" w:val="clear"/>
        <w:ind w:left="2880" w:hanging="360"/>
        <w:rPr>
          <w:rFonts w:ascii="Roboto" w:cs="Roboto" w:eastAsia="Roboto" w:hAnsi="Roboto"/>
          <w:color w:val="202124"/>
          <w:sz w:val="18"/>
          <w:szCs w:val="18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18"/>
          <w:szCs w:val="18"/>
          <w:rtl w:val="0"/>
        </w:rPr>
        <w:t xml:space="preserve">DONE@CC (2022-10-24)</w:t>
      </w:r>
      <w:r w:rsidDel="00000000" w:rsidR="00000000" w:rsidRPr="00000000">
        <w:rPr>
          <w:rFonts w:ascii="Roboto" w:cs="Roboto" w:eastAsia="Roboto" w:hAnsi="Roboto"/>
          <w:color w:val="202124"/>
          <w:sz w:val="18"/>
          <w:szCs w:val="18"/>
          <w:rtl w:val="0"/>
        </w:rPr>
        <w:t xml:space="preserve">: update the model accordingly </w:t>
      </w:r>
    </w:p>
    <w:p w:rsidR="00000000" w:rsidDel="00000000" w:rsidP="00000000" w:rsidRDefault="00000000" w:rsidRPr="00000000" w14:paraId="0000006A">
      <w:pPr>
        <w:numPr>
          <w:ilvl w:val="3"/>
          <w:numId w:val="5"/>
        </w:numPr>
        <w:shd w:fill="ffffff" w:val="clear"/>
        <w:ind w:left="2880" w:hanging="360"/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18"/>
          <w:szCs w:val="18"/>
          <w:rtl w:val="0"/>
        </w:rPr>
        <w:t xml:space="preserve">TODO@FK</w:t>
      </w:r>
      <w:r w:rsidDel="00000000" w:rsidR="00000000" w:rsidRPr="00000000">
        <w:rPr>
          <w:rFonts w:ascii="Roboto" w:cs="Roboto" w:eastAsia="Roboto" w:hAnsi="Roboto"/>
          <w:color w:val="202124"/>
          <w:sz w:val="18"/>
          <w:szCs w:val="18"/>
          <w:rtl w:val="0"/>
        </w:rPr>
        <w:t xml:space="preserve">: model a Hindi/Urdu example</w:t>
      </w:r>
      <w:r w:rsidDel="00000000" w:rsidR="00000000" w:rsidRPr="00000000">
        <w:rPr>
          <w:rFonts w:ascii="Roboto" w:cs="Roboto" w:eastAsia="Roboto" w:hAnsi="Roboto"/>
          <w:color w:val="5f6368"/>
          <w:sz w:val="18"/>
          <w:szCs w:val="18"/>
          <w:rtl w:val="0"/>
        </w:rPr>
        <w:t xml:space="preserve">, e.g., </w:t>
      </w:r>
      <w:hyperlink r:id="rId22">
        <w:r w:rsidDel="00000000" w:rsidR="00000000" w:rsidRPr="00000000">
          <w:rPr>
            <w:rFonts w:ascii="Roboto" w:cs="Roboto" w:eastAsia="Roboto" w:hAnsi="Roboto"/>
            <w:color w:val="1967d2"/>
            <w:sz w:val="18"/>
            <w:szCs w:val="18"/>
            <w:u w:val="single"/>
            <w:rtl w:val="0"/>
          </w:rPr>
          <w:t xml:space="preserve">https://en.wiktionary.org/wiki/%E0%A4%96%E0%A5%81%E0%A4%B2%E0%A4%A8%E0%A4%BE#Hindi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3"/>
          <w:numId w:val="5"/>
        </w:numPr>
        <w:shd w:fill="ffffff" w:val="clear"/>
        <w:ind w:left="2880" w:hanging="360"/>
        <w:rPr>
          <w:rFonts w:ascii="Roboto" w:cs="Roboto" w:eastAsia="Roboto" w:hAnsi="Roboto"/>
          <w:color w:val="202124"/>
          <w:sz w:val="18"/>
          <w:szCs w:val="18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18"/>
          <w:szCs w:val="18"/>
          <w:rtl w:val="0"/>
        </w:rPr>
        <w:t xml:space="preserve">TODO@Khadija</w:t>
      </w:r>
      <w:r w:rsidDel="00000000" w:rsidR="00000000" w:rsidRPr="00000000">
        <w:rPr>
          <w:rFonts w:ascii="Roboto" w:cs="Roboto" w:eastAsia="Roboto" w:hAnsi="Roboto"/>
          <w:color w:val="202124"/>
          <w:sz w:val="18"/>
          <w:szCs w:val="18"/>
          <w:rtl w:val="0"/>
        </w:rPr>
        <w:t xml:space="preserve">: </w:t>
      </w:r>
      <w:r w:rsidDel="00000000" w:rsidR="00000000" w:rsidRPr="00000000">
        <w:rPr>
          <w:rtl w:val="0"/>
        </w:rPr>
        <w:t xml:space="preserve">Modelling examples for Arabic entries</w:t>
      </w:r>
    </w:p>
    <w:p w:rsidR="00000000" w:rsidDel="00000000" w:rsidP="00000000" w:rsidRDefault="00000000" w:rsidRPr="00000000" w14:paraId="0000006C">
      <w:pPr>
        <w:numPr>
          <w:ilvl w:val="3"/>
          <w:numId w:val="5"/>
        </w:numPr>
        <w:shd w:fill="ffffff" w:val="clear"/>
        <w:ind w:left="2880" w:hanging="360"/>
        <w:rPr>
          <w:rFonts w:ascii="Roboto" w:cs="Roboto" w:eastAsia="Roboto" w:hAnsi="Roboto"/>
          <w:color w:val="202124"/>
          <w:sz w:val="18"/>
          <w:szCs w:val="1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ffffff" w:val="clear"/>
        <w:ind w:left="0" w:firstLine="0"/>
        <w:rPr>
          <w:rFonts w:ascii="Roboto" w:cs="Roboto" w:eastAsia="Roboto" w:hAnsi="Roboto"/>
          <w:color w:val="20212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1"/>
        <w:shd w:fill="ffffff" w:val="clear"/>
        <w:rPr/>
      </w:pPr>
      <w:bookmarkStart w:colFirst="0" w:colLast="0" w:name="_f981d05gctyh" w:id="7"/>
      <w:bookmarkEnd w:id="7"/>
      <w:r w:rsidDel="00000000" w:rsidR="00000000" w:rsidRPr="00000000">
        <w:rPr>
          <w:rtl w:val="0"/>
        </w:rPr>
        <w:t xml:space="preserve">3 Postponed</w:t>
      </w:r>
    </w:p>
    <w:p w:rsidR="00000000" w:rsidDel="00000000" w:rsidP="00000000" w:rsidRDefault="00000000" w:rsidRPr="00000000" w14:paraId="0000006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Semitic: Circumfix</w:t>
      </w:r>
    </w:p>
    <w:p w:rsidR="00000000" w:rsidDel="00000000" w:rsidP="00000000" w:rsidRDefault="00000000" w:rsidRPr="00000000" w14:paraId="0000007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Consolidating Definitions</w:t>
      </w:r>
    </w:p>
    <w:p w:rsidR="00000000" w:rsidDel="00000000" w:rsidP="00000000" w:rsidRDefault="00000000" w:rsidRPr="00000000" w14:paraId="0000007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Thierry’s STSM</w:t>
      </w:r>
    </w:p>
    <w:p w:rsidR="00000000" w:rsidDel="00000000" w:rsidP="00000000" w:rsidRDefault="00000000" w:rsidRPr="00000000" w14:paraId="00000072">
      <w:pPr>
        <w:pStyle w:val="Heading1"/>
        <w:rPr/>
      </w:pPr>
      <w:bookmarkStart w:colFirst="0" w:colLast="0" w:name="_2zbhzsjimlcf" w:id="8"/>
      <w:bookmarkEnd w:id="8"/>
      <w:r w:rsidDel="00000000" w:rsidR="00000000" w:rsidRPr="00000000">
        <w:rPr>
          <w:rtl w:val="0"/>
        </w:rPr>
        <w:t xml:space="preserve">4. AoB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Next call in 2 weeks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ontolex/lexinfo/pulls" TargetMode="External"/><Relationship Id="rId11" Type="http://schemas.openxmlformats.org/officeDocument/2006/relationships/hyperlink" Target="mailto:rasprave@ihjj.hr" TargetMode="External"/><Relationship Id="rId22" Type="http://schemas.openxmlformats.org/officeDocument/2006/relationships/hyperlink" Target="https://en.wiktionary.org/wiki/%E0%A4%96%E0%A5%81%E0%A4%B2%E0%A4%A8%E0%A4%BE#Hindi" TargetMode="External"/><Relationship Id="rId10" Type="http://schemas.openxmlformats.org/officeDocument/2006/relationships/image" Target="media/image1.png"/><Relationship Id="rId21" Type="http://schemas.openxmlformats.org/officeDocument/2006/relationships/hyperlink" Target="https://towardsdatascience.com/what-on-earth-is-unicode-normalization-56c005c55ad0" TargetMode="External"/><Relationship Id="rId13" Type="http://schemas.openxmlformats.org/officeDocument/2006/relationships/hyperlink" Target="https://doodle.com/meeting/participate/id/dyrZg8ze" TargetMode="External"/><Relationship Id="rId12" Type="http://schemas.openxmlformats.org/officeDocument/2006/relationships/hyperlink" Target="https://llodapproaches2022.mruni.eu/wp-content/uploads/2022/02/Rasprave_guidelines-for-authors_vilnius.pdf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ontolex/morph/blob/master/draft.md" TargetMode="External"/><Relationship Id="rId15" Type="http://schemas.openxmlformats.org/officeDocument/2006/relationships/hyperlink" Target="https://www.overleaf.com/latex/templates/langsci-skeleton-for-edited-volumes-2022-06/vvjbpxnrbnkk" TargetMode="External"/><Relationship Id="rId14" Type="http://schemas.openxmlformats.org/officeDocument/2006/relationships/hyperlink" Target="https://www.overleaf.com/8285444258rpfnbwgwbrdp" TargetMode="External"/><Relationship Id="rId17" Type="http://schemas.openxmlformats.org/officeDocument/2006/relationships/hyperlink" Target="https://elex.link/elex2023/" TargetMode="External"/><Relationship Id="rId16" Type="http://schemas.openxmlformats.org/officeDocument/2006/relationships/hyperlink" Target="https://docs.google.com/document/d/1HLTsYScMiZE4Nb6b7mozN-SoKAIWtisdiKLa0OoXPuU/edit?usp=sharing" TargetMode="External"/><Relationship Id="rId5" Type="http://schemas.openxmlformats.org/officeDocument/2006/relationships/styles" Target="styles.xml"/><Relationship Id="rId19" Type="http://schemas.openxmlformats.org/officeDocument/2006/relationships/hyperlink" Target="https://github.com/ontolex/lexinfo/tree/master/data" TargetMode="External"/><Relationship Id="rId6" Type="http://schemas.openxmlformats.org/officeDocument/2006/relationships/hyperlink" Target="https://meet.google.com/nsj-tbcy-yop" TargetMode="External"/><Relationship Id="rId18" Type="http://schemas.openxmlformats.org/officeDocument/2006/relationships/hyperlink" Target="https://drive.google.com/file/d/1NST-qdkxAw7am6F3vGAap5o4eQv0ulV1/view?usp=sharing" TargetMode="External"/><Relationship Id="rId7" Type="http://schemas.openxmlformats.org/officeDocument/2006/relationships/hyperlink" Target="https://meet.google.com/nsj-tbcy-yop" TargetMode="External"/><Relationship Id="rId8" Type="http://schemas.openxmlformats.org/officeDocument/2006/relationships/hyperlink" Target="https://meet.google.com/nsj-tbcy-yop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